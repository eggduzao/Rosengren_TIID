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00" w:rsidRDefault="00077300" w:rsidP="00077300">
      <w:pPr>
        <w:jc w:val="center"/>
        <w:rPr>
          <w:b/>
          <w:sz w:val="48"/>
          <w:szCs w:val="48"/>
        </w:rPr>
      </w:pPr>
    </w:p>
    <w:p w:rsidR="00077300" w:rsidRDefault="00077300" w:rsidP="00077300">
      <w:pPr>
        <w:jc w:val="center"/>
        <w:rPr>
          <w:b/>
          <w:sz w:val="48"/>
          <w:szCs w:val="48"/>
        </w:rPr>
      </w:pPr>
    </w:p>
    <w:p w:rsidR="00077300" w:rsidRDefault="00077300" w:rsidP="00077300">
      <w:pPr>
        <w:jc w:val="center"/>
        <w:rPr>
          <w:b/>
          <w:sz w:val="48"/>
          <w:szCs w:val="48"/>
        </w:rPr>
      </w:pPr>
    </w:p>
    <w:p w:rsidR="00077300" w:rsidRDefault="00077300" w:rsidP="00077300">
      <w:pPr>
        <w:jc w:val="center"/>
        <w:rPr>
          <w:b/>
          <w:sz w:val="48"/>
          <w:szCs w:val="48"/>
        </w:rPr>
      </w:pPr>
    </w:p>
    <w:p w:rsidR="00077300" w:rsidRDefault="00077300" w:rsidP="00077300">
      <w:pPr>
        <w:jc w:val="center"/>
        <w:rPr>
          <w:b/>
          <w:sz w:val="48"/>
          <w:szCs w:val="48"/>
        </w:rPr>
      </w:pPr>
    </w:p>
    <w:p w:rsidR="00077300" w:rsidRPr="00952DA5" w:rsidRDefault="00077300" w:rsidP="00077300">
      <w:pPr>
        <w:jc w:val="center"/>
        <w:rPr>
          <w:b/>
          <w:sz w:val="48"/>
          <w:szCs w:val="48"/>
        </w:rPr>
      </w:pPr>
      <w:r w:rsidRPr="00952DA5">
        <w:rPr>
          <w:b/>
          <w:sz w:val="48"/>
          <w:szCs w:val="48"/>
        </w:rPr>
        <w:t xml:space="preserve">Sox5 regulates </w:t>
      </w:r>
      <w:r>
        <w:rPr>
          <w:b/>
          <w:sz w:val="48"/>
          <w:szCs w:val="48"/>
        </w:rPr>
        <w:t xml:space="preserve">adult </w:t>
      </w:r>
      <w:r w:rsidRPr="00952DA5">
        <w:rPr>
          <w:b/>
          <w:sz w:val="48"/>
          <w:szCs w:val="48"/>
        </w:rPr>
        <w:t xml:space="preserve">beta-cell differentiation and is reduced in type </w:t>
      </w:r>
      <w:proofErr w:type="gramStart"/>
      <w:r w:rsidRPr="00952DA5">
        <w:rPr>
          <w:b/>
          <w:sz w:val="48"/>
          <w:szCs w:val="48"/>
        </w:rPr>
        <w:t>2 diabetes</w:t>
      </w:r>
      <w:proofErr w:type="gramEnd"/>
    </w:p>
    <w:p w:rsidR="00077300" w:rsidRDefault="00077300" w:rsidP="00077300">
      <w:pPr>
        <w:jc w:val="both"/>
      </w:pPr>
    </w:p>
    <w:p w:rsidR="00077300" w:rsidRDefault="00077300" w:rsidP="00077300">
      <w:pPr>
        <w:jc w:val="both"/>
      </w:pPr>
    </w:p>
    <w:p w:rsidR="008B287D" w:rsidRDefault="008B287D" w:rsidP="008B287D">
      <w:pPr>
        <w:jc w:val="both"/>
      </w:pPr>
      <w:proofErr w:type="spellStart"/>
      <w:r w:rsidRPr="00952DA5">
        <w:t>Axelsson</w:t>
      </w:r>
      <w:proofErr w:type="spellEnd"/>
      <w:r w:rsidRPr="00952DA5">
        <w:t xml:space="preserve"> AS</w:t>
      </w:r>
      <w:r w:rsidRPr="00952DA5">
        <w:rPr>
          <w:vertAlign w:val="superscript"/>
        </w:rPr>
        <w:t>1,</w:t>
      </w:r>
      <w:r w:rsidRPr="00952DA5">
        <w:t>*, Mahdi T</w:t>
      </w:r>
      <w:r w:rsidRPr="00952DA5">
        <w:rPr>
          <w:vertAlign w:val="superscript"/>
        </w:rPr>
        <w:t>1,</w:t>
      </w:r>
      <w:r w:rsidRPr="00952DA5">
        <w:t xml:space="preserve">*, </w:t>
      </w:r>
      <w:proofErr w:type="spellStart"/>
      <w:r w:rsidRPr="00952DA5">
        <w:t>Nenonen</w:t>
      </w:r>
      <w:proofErr w:type="spellEnd"/>
      <w:r w:rsidRPr="00952DA5">
        <w:t xml:space="preserve"> H</w:t>
      </w:r>
      <w:r w:rsidRPr="00952DA5">
        <w:rPr>
          <w:vertAlign w:val="superscript"/>
        </w:rPr>
        <w:t>1,</w:t>
      </w:r>
      <w:r w:rsidRPr="00952DA5">
        <w:t xml:space="preserve">*, </w:t>
      </w:r>
      <w:proofErr w:type="spellStart"/>
      <w:r w:rsidRPr="00952DA5">
        <w:t>Hänzelmann</w:t>
      </w:r>
      <w:proofErr w:type="spellEnd"/>
      <w:r>
        <w:t xml:space="preserve"> S</w:t>
      </w:r>
      <w:r w:rsidRPr="00952DA5">
        <w:rPr>
          <w:vertAlign w:val="superscript"/>
        </w:rPr>
        <w:t>2</w:t>
      </w:r>
      <w:r w:rsidRPr="00952DA5">
        <w:t xml:space="preserve">, </w:t>
      </w:r>
      <w:proofErr w:type="spellStart"/>
      <w:r w:rsidRPr="00952DA5">
        <w:t>Bagge</w:t>
      </w:r>
      <w:proofErr w:type="spellEnd"/>
      <w:r>
        <w:t xml:space="preserve"> A</w:t>
      </w:r>
      <w:r w:rsidRPr="00952DA5">
        <w:rPr>
          <w:vertAlign w:val="superscript"/>
        </w:rPr>
        <w:t>1</w:t>
      </w:r>
      <w:r w:rsidRPr="00952DA5">
        <w:t>, Wendt</w:t>
      </w:r>
      <w:r>
        <w:t xml:space="preserve"> A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>
        <w:t>Reinbothe</w:t>
      </w:r>
      <w:proofErr w:type="spellEnd"/>
      <w:r>
        <w:t xml:space="preserve"> TR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 w:rsidRPr="00952DA5">
        <w:t>Mecham</w:t>
      </w:r>
      <w:proofErr w:type="spellEnd"/>
      <w:r>
        <w:t xml:space="preserve"> B</w:t>
      </w:r>
      <w:r w:rsidRPr="00952DA5">
        <w:rPr>
          <w:vertAlign w:val="superscript"/>
        </w:rPr>
        <w:t>3</w:t>
      </w:r>
      <w:r w:rsidRPr="00952DA5">
        <w:t>, Millstein</w:t>
      </w:r>
      <w:r>
        <w:t xml:space="preserve"> J</w:t>
      </w:r>
      <w:r w:rsidRPr="00952DA5">
        <w:rPr>
          <w:vertAlign w:val="superscript"/>
        </w:rPr>
        <w:t>3</w:t>
      </w:r>
      <w:r w:rsidRPr="00952DA5">
        <w:t>, Yang</w:t>
      </w:r>
      <w:r>
        <w:t xml:space="preserve"> X</w:t>
      </w:r>
      <w:r w:rsidRPr="00952DA5">
        <w:rPr>
          <w:vertAlign w:val="superscript"/>
        </w:rPr>
        <w:t>3</w:t>
      </w:r>
      <w:r w:rsidRPr="00952DA5">
        <w:t>, Zhang</w:t>
      </w:r>
      <w:r>
        <w:t xml:space="preserve"> B</w:t>
      </w:r>
      <w:r w:rsidRPr="00952DA5">
        <w:rPr>
          <w:vertAlign w:val="superscript"/>
        </w:rPr>
        <w:t>3</w:t>
      </w:r>
      <w:r w:rsidRPr="00952DA5">
        <w:t xml:space="preserve">, </w:t>
      </w:r>
      <w:r>
        <w:t>Tang Y</w:t>
      </w:r>
      <w:r w:rsidRPr="00952DA5">
        <w:rPr>
          <w:vertAlign w:val="superscript"/>
        </w:rPr>
        <w:t>1</w:t>
      </w:r>
      <w:r>
        <w:rPr>
          <w:vertAlign w:val="superscript"/>
        </w:rPr>
        <w:t>,4</w:t>
      </w:r>
      <w:r>
        <w:t>, Wang J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 w:rsidRPr="00952DA5">
        <w:t>Andersson</w:t>
      </w:r>
      <w:proofErr w:type="spellEnd"/>
      <w:r>
        <w:t xml:space="preserve"> LE</w:t>
      </w:r>
      <w:r w:rsidRPr="00952DA5">
        <w:rPr>
          <w:vertAlign w:val="superscript"/>
        </w:rPr>
        <w:t>1</w:t>
      </w:r>
      <w:r w:rsidRPr="00952DA5">
        <w:t xml:space="preserve">, </w:t>
      </w:r>
      <w:proofErr w:type="spellStart"/>
      <w:r>
        <w:t>Eliasson</w:t>
      </w:r>
      <w:proofErr w:type="spellEnd"/>
      <w:r>
        <w:t xml:space="preserve"> L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>
        <w:t>Artner</w:t>
      </w:r>
      <w:proofErr w:type="spellEnd"/>
      <w:r>
        <w:t xml:space="preserve"> I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>
        <w:t>Wollheim</w:t>
      </w:r>
      <w:proofErr w:type="spellEnd"/>
      <w:r>
        <w:t xml:space="preserve"> CB</w:t>
      </w:r>
      <w:r>
        <w:rPr>
          <w:vertAlign w:val="superscript"/>
        </w:rPr>
        <w:t>1,5</w:t>
      </w:r>
      <w:r>
        <w:t>, Derry J</w:t>
      </w:r>
      <w:r w:rsidRPr="00952DA5">
        <w:rPr>
          <w:vertAlign w:val="superscript"/>
        </w:rPr>
        <w:t>3</w:t>
      </w:r>
      <w:r>
        <w:t>, Friend SH</w:t>
      </w:r>
      <w:r w:rsidRPr="00952DA5">
        <w:rPr>
          <w:vertAlign w:val="superscript"/>
        </w:rPr>
        <w:t>3</w:t>
      </w:r>
      <w:r>
        <w:t xml:space="preserve">, </w:t>
      </w:r>
      <w:proofErr w:type="spellStart"/>
      <w:r w:rsidRPr="00952DA5">
        <w:t>Spégel</w:t>
      </w:r>
      <w:proofErr w:type="spellEnd"/>
      <w:r>
        <w:t xml:space="preserve"> P</w:t>
      </w:r>
      <w:r w:rsidRPr="00952DA5">
        <w:rPr>
          <w:vertAlign w:val="superscript"/>
        </w:rPr>
        <w:t>1</w:t>
      </w:r>
      <w:r w:rsidRPr="00952DA5">
        <w:t>, Mulder</w:t>
      </w:r>
      <w:r>
        <w:t xml:space="preserve"> H</w:t>
      </w:r>
      <w:r w:rsidRPr="00952DA5">
        <w:rPr>
          <w:vertAlign w:val="superscript"/>
        </w:rPr>
        <w:t>1</w:t>
      </w:r>
      <w:r w:rsidRPr="00952DA5">
        <w:t xml:space="preserve">, </w:t>
      </w:r>
      <w:del w:id="0" w:author="Ivan Gesteira Costa" w:date="2014-06-11T16:58:00Z">
        <w:r w:rsidRPr="00952DA5" w:rsidDel="0038420E">
          <w:delText xml:space="preserve">Gesteira </w:delText>
        </w:r>
      </w:del>
      <w:r w:rsidRPr="00952DA5">
        <w:t xml:space="preserve">Costa </w:t>
      </w:r>
      <w:del w:id="1" w:author="Ivan Gesteira Costa" w:date="2014-06-11T16:58:00Z">
        <w:r w:rsidRPr="00952DA5" w:rsidDel="0038420E">
          <w:delText>Filho</w:delText>
        </w:r>
        <w:r w:rsidDel="0038420E">
          <w:delText xml:space="preserve"> </w:delText>
        </w:r>
      </w:del>
      <w:r>
        <w:t>I</w:t>
      </w:r>
      <w:ins w:id="2" w:author="Ivan Gesteira Costa" w:date="2014-06-11T16:58:00Z">
        <w:r w:rsidR="0038420E">
          <w:t>G</w:t>
        </w:r>
      </w:ins>
      <w:r w:rsidRPr="00952DA5">
        <w:rPr>
          <w:vertAlign w:val="superscript"/>
        </w:rPr>
        <w:t>2</w:t>
      </w:r>
      <w:r w:rsidRPr="00952DA5">
        <w:t xml:space="preserve">, </w:t>
      </w:r>
      <w:r>
        <w:t>Zhang E</w:t>
      </w:r>
      <w:r w:rsidRPr="00952DA5">
        <w:rPr>
          <w:vertAlign w:val="superscript"/>
        </w:rPr>
        <w:t>1</w:t>
      </w:r>
      <w:r>
        <w:t xml:space="preserve">, </w:t>
      </w:r>
      <w:proofErr w:type="spellStart"/>
      <w:r>
        <w:t>Rosengren</w:t>
      </w:r>
      <w:proofErr w:type="spellEnd"/>
      <w:r>
        <w:t xml:space="preserve"> AH</w:t>
      </w:r>
      <w:r w:rsidRPr="00952DA5">
        <w:rPr>
          <w:vertAlign w:val="superscript"/>
        </w:rPr>
        <w:t>1,3</w:t>
      </w:r>
    </w:p>
    <w:p w:rsidR="00077300" w:rsidRDefault="00077300"/>
    <w:p w:rsidR="00077300" w:rsidRDefault="00077300"/>
    <w:p w:rsidR="00077300" w:rsidRDefault="00077300"/>
    <w:p w:rsidR="00077300" w:rsidRDefault="00077300"/>
    <w:p w:rsidR="00077300" w:rsidRDefault="00077300"/>
    <w:p w:rsidR="00077300" w:rsidRDefault="00077300"/>
    <w:p w:rsidR="00077300" w:rsidRDefault="00077300"/>
    <w:p w:rsidR="00DF5045" w:rsidRDefault="00FD3195">
      <w:r>
        <w:t>Inventory of Supplemental Information</w:t>
      </w:r>
    </w:p>
    <w:p w:rsidR="00FD3195" w:rsidRDefault="00FD3195"/>
    <w:p w:rsidR="00FD3195" w:rsidRDefault="00FD3195" w:rsidP="00FD3195">
      <w:pPr>
        <w:pStyle w:val="PargrafodaLista"/>
        <w:numPr>
          <w:ilvl w:val="0"/>
          <w:numId w:val="2"/>
          <w:numberingChange w:id="3" w:author="Ivan Gesteira Costa" w:date="2014-06-11T16:58:00Z" w:original="%1:1:1:."/>
        </w:numPr>
      </w:pPr>
      <w:r>
        <w:t xml:space="preserve">Supplemental figures (page </w:t>
      </w:r>
      <w:r w:rsidR="005F39BD">
        <w:t>2-5</w:t>
      </w:r>
      <w:r>
        <w:t>)</w:t>
      </w:r>
    </w:p>
    <w:p w:rsidR="00FD3195" w:rsidRDefault="005F39BD" w:rsidP="00FD3195">
      <w:pPr>
        <w:pStyle w:val="PargrafodaLista"/>
        <w:numPr>
          <w:ilvl w:val="0"/>
          <w:numId w:val="2"/>
          <w:numberingChange w:id="4" w:author="Ivan Gesteira Costa" w:date="2014-06-11T16:58:00Z" w:original="%1:2:1:."/>
        </w:numPr>
      </w:pPr>
      <w:r>
        <w:t>Supplemental Tables (page 6</w:t>
      </w:r>
      <w:r w:rsidR="00FD3195">
        <w:t>-</w:t>
      </w:r>
      <w:r>
        <w:t>20</w:t>
      </w:r>
      <w:r w:rsidR="00FD3195">
        <w:t>)</w:t>
      </w:r>
    </w:p>
    <w:p w:rsidR="00FD3195" w:rsidRDefault="00FD3195" w:rsidP="00FD3195">
      <w:pPr>
        <w:pStyle w:val="PargrafodaLista"/>
        <w:numPr>
          <w:ilvl w:val="0"/>
          <w:numId w:val="2"/>
          <w:numberingChange w:id="5" w:author="Ivan Gesteira Costa" w:date="2014-06-11T16:58:00Z" w:original="%1:3:1:."/>
        </w:numPr>
      </w:pPr>
      <w:r>
        <w:t>Supplemental Experimental Procedures (page xx-xx)</w:t>
      </w:r>
    </w:p>
    <w:p w:rsidR="0082073F" w:rsidRDefault="00FD3195" w:rsidP="00FD3195">
      <w:pPr>
        <w:pStyle w:val="PargrafodaLista"/>
        <w:numPr>
          <w:ilvl w:val="0"/>
          <w:numId w:val="2"/>
          <w:numberingChange w:id="6" w:author="Ivan Gesteira Costa" w:date="2014-06-11T16:58:00Z" w:original="%1:4:1:."/>
        </w:numPr>
      </w:pPr>
      <w:r>
        <w:t>Supplemental References (page xx-xx)</w:t>
      </w:r>
    </w:p>
    <w:p w:rsidR="00FD3195" w:rsidRDefault="0082073F" w:rsidP="0082073F">
      <w:r>
        <w:br w:type="page"/>
      </w:r>
    </w:p>
    <w:p w:rsidR="0082073F" w:rsidRDefault="00CB78CF" w:rsidP="0082073F">
      <w:r>
        <w:rPr>
          <w:noProof/>
          <w:lang w:val="pt-BR" w:eastAsia="pt-BR"/>
        </w:rPr>
        <w:lastRenderedPageBreak/>
        <w:drawing>
          <wp:inline distT="0" distB="0" distL="0" distR="0">
            <wp:extent cx="5270500" cy="59315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1 Sox5.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95" w:rsidRDefault="00FD3195" w:rsidP="00FD3195"/>
    <w:p w:rsidR="0082073F" w:rsidRPr="0082073F" w:rsidRDefault="0082073F" w:rsidP="0082073F">
      <w:pPr>
        <w:rPr>
          <w:rFonts w:ascii="Times New Roman" w:hAnsi="Times New Roman" w:cs="Times New Roman"/>
        </w:rPr>
      </w:pPr>
      <w:r w:rsidRPr="0082073F">
        <w:rPr>
          <w:rFonts w:ascii="Times New Roman" w:hAnsi="Times New Roman" w:cs="Times New Roman"/>
        </w:rPr>
        <w:t>Figure S1</w:t>
      </w:r>
      <w:r w:rsidR="005F39BD">
        <w:rPr>
          <w:rFonts w:ascii="Times New Roman" w:hAnsi="Times New Roman" w:cs="Times New Roman"/>
        </w:rPr>
        <w:t>, Related to Figure 2</w:t>
      </w:r>
    </w:p>
    <w:p w:rsidR="001E10B6" w:rsidRDefault="0082073F" w:rsidP="0082073F">
      <w:pPr>
        <w:rPr>
          <w:rFonts w:ascii="Times New Roman" w:hAnsi="Times New Roman" w:cs="Times New Roman"/>
        </w:rPr>
      </w:pPr>
      <w:r w:rsidRPr="0082073F">
        <w:rPr>
          <w:rFonts w:ascii="Times New Roman" w:hAnsi="Times New Roman" w:cs="Times New Roman"/>
        </w:rPr>
        <w:t xml:space="preserve">(A) Graphs showing the expression of putative regulators </w:t>
      </w:r>
      <w:r w:rsidR="001E10B6">
        <w:rPr>
          <w:rFonts w:ascii="Times New Roman" w:hAnsi="Times New Roman" w:cs="Times New Roman"/>
        </w:rPr>
        <w:t xml:space="preserve">of Sox5 expression </w:t>
      </w:r>
      <w:r w:rsidRPr="0082073F">
        <w:rPr>
          <w:rFonts w:ascii="Times New Roman" w:hAnsi="Times New Roman" w:cs="Times New Roman"/>
        </w:rPr>
        <w:t>in rat pancr</w:t>
      </w:r>
      <w:r w:rsidR="001E10B6">
        <w:rPr>
          <w:rFonts w:ascii="Times New Roman" w:hAnsi="Times New Roman" w:cs="Times New Roman"/>
        </w:rPr>
        <w:t>eatic islets after incubation at</w:t>
      </w:r>
      <w:r w:rsidRPr="0082073F">
        <w:rPr>
          <w:rFonts w:ascii="Times New Roman" w:hAnsi="Times New Roman" w:cs="Times New Roman"/>
        </w:rPr>
        <w:t xml:space="preserve"> 20 </w:t>
      </w:r>
      <w:proofErr w:type="spellStart"/>
      <w:r w:rsidRPr="0082073F">
        <w:rPr>
          <w:rFonts w:ascii="Times New Roman" w:hAnsi="Times New Roman" w:cs="Times New Roman"/>
        </w:rPr>
        <w:t>mM</w:t>
      </w:r>
      <w:proofErr w:type="spellEnd"/>
      <w:r w:rsidRPr="0082073F">
        <w:rPr>
          <w:rFonts w:ascii="Times New Roman" w:hAnsi="Times New Roman" w:cs="Times New Roman"/>
        </w:rPr>
        <w:t xml:space="preserve"> glucose or 1 </w:t>
      </w:r>
      <w:proofErr w:type="spellStart"/>
      <w:r w:rsidRPr="0082073F">
        <w:rPr>
          <w:rFonts w:ascii="Times New Roman" w:hAnsi="Times New Roman" w:cs="Times New Roman"/>
        </w:rPr>
        <w:t>mM</w:t>
      </w:r>
      <w:proofErr w:type="spellEnd"/>
      <w:r w:rsidRPr="0082073F">
        <w:rPr>
          <w:rFonts w:ascii="Times New Roman" w:hAnsi="Times New Roman" w:cs="Times New Roman"/>
        </w:rPr>
        <w:t xml:space="preserve"> </w:t>
      </w:r>
      <w:proofErr w:type="spellStart"/>
      <w:r w:rsidRPr="0082073F">
        <w:rPr>
          <w:rFonts w:ascii="Times New Roman" w:hAnsi="Times New Roman" w:cs="Times New Roman"/>
        </w:rPr>
        <w:t>palmitate</w:t>
      </w:r>
      <w:proofErr w:type="spellEnd"/>
      <w:r w:rsidRPr="0082073F">
        <w:rPr>
          <w:rFonts w:ascii="Times New Roman" w:hAnsi="Times New Roman" w:cs="Times New Roman"/>
        </w:rPr>
        <w:t xml:space="preserve"> over 48 h. Y</w:t>
      </w:r>
      <w:r w:rsidR="001E10B6">
        <w:rPr>
          <w:rFonts w:ascii="Times New Roman" w:hAnsi="Times New Roman" w:cs="Times New Roman"/>
        </w:rPr>
        <w:t>-axis values</w:t>
      </w:r>
      <w:r w:rsidRPr="0082073F">
        <w:rPr>
          <w:rFonts w:ascii="Times New Roman" w:hAnsi="Times New Roman" w:cs="Times New Roman"/>
        </w:rPr>
        <w:t xml:space="preserve"> are </w:t>
      </w:r>
      <w:r w:rsidR="001E10B6">
        <w:rPr>
          <w:rFonts w:ascii="Times New Roman" w:hAnsi="Times New Roman" w:cs="Times New Roman"/>
        </w:rPr>
        <w:t>fold-</w:t>
      </w:r>
      <w:r w:rsidRPr="0082073F">
        <w:rPr>
          <w:rFonts w:ascii="Times New Roman" w:hAnsi="Times New Roman" w:cs="Times New Roman"/>
        </w:rPr>
        <w:t>changes compared to expression at time 0.</w:t>
      </w:r>
      <w:r w:rsidR="001E10B6">
        <w:rPr>
          <w:rFonts w:ascii="Times New Roman" w:hAnsi="Times New Roman" w:cs="Times New Roman"/>
        </w:rPr>
        <w:t xml:space="preserve"> </w:t>
      </w:r>
      <w:r w:rsidRPr="0082073F">
        <w:rPr>
          <w:rFonts w:ascii="Times New Roman" w:hAnsi="Times New Roman" w:cs="Times New Roman"/>
        </w:rPr>
        <w:t>Dashed line</w:t>
      </w:r>
      <w:r w:rsidR="001E10B6">
        <w:rPr>
          <w:rFonts w:ascii="Times New Roman" w:hAnsi="Times New Roman" w:cs="Times New Roman"/>
        </w:rPr>
        <w:t xml:space="preserve">: </w:t>
      </w:r>
      <w:proofErr w:type="spellStart"/>
      <w:r w:rsidR="001E10B6">
        <w:rPr>
          <w:rFonts w:ascii="Times New Roman" w:hAnsi="Times New Roman" w:cs="Times New Roman"/>
        </w:rPr>
        <w:t>palmitate</w:t>
      </w:r>
      <w:proofErr w:type="spellEnd"/>
      <w:r w:rsidR="006F2F41">
        <w:rPr>
          <w:rFonts w:ascii="Times New Roman" w:hAnsi="Times New Roman" w:cs="Times New Roman"/>
        </w:rPr>
        <w:t>;</w:t>
      </w:r>
      <w:r w:rsidR="001E10B6">
        <w:rPr>
          <w:rFonts w:ascii="Times New Roman" w:hAnsi="Times New Roman" w:cs="Times New Roman"/>
        </w:rPr>
        <w:t xml:space="preserve"> solid line: </w:t>
      </w:r>
      <w:r w:rsidR="00615B66">
        <w:rPr>
          <w:rFonts w:ascii="Times New Roman" w:hAnsi="Times New Roman" w:cs="Times New Roman"/>
        </w:rPr>
        <w:t>glucose.</w:t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  <w:r w:rsidR="001E10B6">
        <w:rPr>
          <w:rFonts w:ascii="Times New Roman" w:hAnsi="Times New Roman" w:cs="Times New Roman"/>
        </w:rPr>
        <w:tab/>
      </w:r>
    </w:p>
    <w:p w:rsidR="0082073F" w:rsidRPr="008B287D" w:rsidRDefault="001E10B6" w:rsidP="0082073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(B) Effect of </w:t>
      </w:r>
      <w:proofErr w:type="spellStart"/>
      <w:r>
        <w:rPr>
          <w:rFonts w:ascii="Times New Roman" w:hAnsi="Times New Roman" w:cs="Times New Roman"/>
        </w:rPr>
        <w:t>siRNAs</w:t>
      </w:r>
      <w:proofErr w:type="spellEnd"/>
      <w:r>
        <w:rPr>
          <w:rFonts w:ascii="Times New Roman" w:hAnsi="Times New Roman" w:cs="Times New Roman"/>
        </w:rPr>
        <w:t xml:space="preserve"> against transcription factors on insulin secretion. Bars show average fold-</w:t>
      </w:r>
      <w:r w:rsidR="0082073F" w:rsidRPr="0082073F">
        <w:rPr>
          <w:rFonts w:ascii="Times New Roman" w:hAnsi="Times New Roman" w:cs="Times New Roman"/>
        </w:rPr>
        <w:t xml:space="preserve">change in </w:t>
      </w:r>
      <w:r>
        <w:rPr>
          <w:rFonts w:ascii="Times New Roman" w:hAnsi="Times New Roman" w:cs="Times New Roman"/>
        </w:rPr>
        <w:t>insulin secretion compared to control</w:t>
      </w:r>
      <w:r w:rsidR="0082073F" w:rsidRPr="0082073F">
        <w:rPr>
          <w:rFonts w:ascii="Times New Roman" w:hAnsi="Times New Roman" w:cs="Times New Roman"/>
        </w:rPr>
        <w:t xml:space="preserve"> at 16.7 </w:t>
      </w:r>
      <w:proofErr w:type="spellStart"/>
      <w:r w:rsidR="0082073F" w:rsidRPr="0082073F">
        <w:rPr>
          <w:rFonts w:ascii="Times New Roman" w:hAnsi="Times New Roman" w:cs="Times New Roman"/>
        </w:rPr>
        <w:t>mM</w:t>
      </w:r>
      <w:proofErr w:type="spellEnd"/>
      <w:r w:rsidR="0082073F" w:rsidRPr="0082073F">
        <w:rPr>
          <w:rFonts w:ascii="Times New Roman" w:hAnsi="Times New Roman" w:cs="Times New Roman"/>
        </w:rPr>
        <w:t xml:space="preserve"> (n=3-7)</w:t>
      </w:r>
      <w:r>
        <w:rPr>
          <w:rFonts w:ascii="Times New Roman" w:hAnsi="Times New Roman" w:cs="Times New Roman"/>
        </w:rPr>
        <w:t>.</w:t>
      </w:r>
      <w:r w:rsidR="006F2F41">
        <w:rPr>
          <w:rFonts w:ascii="Times New Roman" w:hAnsi="Times New Roman" w:cs="Times New Roman"/>
        </w:rPr>
        <w:t xml:space="preserve"> All oligonu</w:t>
      </w:r>
      <w:r w:rsidR="0082073F" w:rsidRPr="0082073F">
        <w:rPr>
          <w:rFonts w:ascii="Times New Roman" w:hAnsi="Times New Roman" w:cs="Times New Roman"/>
        </w:rPr>
        <w:t>cleotides were from Life Technologies except for Sox5 #2 and #3 (Sigma-Aldrich) and Sox</w:t>
      </w:r>
      <w:r w:rsidR="00AA2452">
        <w:rPr>
          <w:rFonts w:ascii="Times New Roman" w:hAnsi="Times New Roman" w:cs="Times New Roman"/>
        </w:rPr>
        <w:t xml:space="preserve">5 #4 and #5 (Thermo Scientific). </w:t>
      </w:r>
    </w:p>
    <w:p w:rsidR="0082073F" w:rsidRPr="0082073F" w:rsidRDefault="00681FDF" w:rsidP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Knock-down efficiency of </w:t>
      </w:r>
      <w:proofErr w:type="spellStart"/>
      <w:r>
        <w:rPr>
          <w:rFonts w:ascii="Times New Roman" w:hAnsi="Times New Roman" w:cs="Times New Roman"/>
        </w:rPr>
        <w:t>siRNAs</w:t>
      </w:r>
      <w:proofErr w:type="spellEnd"/>
      <w:r>
        <w:rPr>
          <w:rFonts w:ascii="Times New Roman" w:hAnsi="Times New Roman" w:cs="Times New Roman"/>
        </w:rPr>
        <w:t>:</w:t>
      </w:r>
      <w:r w:rsidR="0082073F" w:rsidRPr="0082073F">
        <w:rPr>
          <w:rFonts w:ascii="Times New Roman" w:hAnsi="Times New Roman" w:cs="Times New Roman"/>
        </w:rPr>
        <w:t xml:space="preserve"> </w:t>
      </w:r>
      <w:proofErr w:type="spellStart"/>
      <w:r w:rsidR="0082073F" w:rsidRPr="0082073F">
        <w:rPr>
          <w:rFonts w:ascii="Times New Roman" w:hAnsi="Times New Roman" w:cs="Times New Roman"/>
        </w:rPr>
        <w:t>Grn</w:t>
      </w:r>
      <w:proofErr w:type="spellEnd"/>
      <w:r w:rsidR="0082073F" w:rsidRPr="0082073F">
        <w:rPr>
          <w:rFonts w:ascii="Times New Roman" w:hAnsi="Times New Roman" w:cs="Times New Roman"/>
        </w:rPr>
        <w:t xml:space="preserve"> 75%, Lpar1 80%, Ptch1 73%, </w:t>
      </w:r>
      <w:proofErr w:type="spellStart"/>
      <w:r w:rsidR="0082073F" w:rsidRPr="0082073F">
        <w:rPr>
          <w:rFonts w:ascii="Times New Roman" w:hAnsi="Times New Roman" w:cs="Times New Roman"/>
        </w:rPr>
        <w:t>Rorb</w:t>
      </w:r>
      <w:proofErr w:type="spellEnd"/>
      <w:r w:rsidR="0082073F" w:rsidRPr="0082073F">
        <w:rPr>
          <w:rFonts w:ascii="Times New Roman" w:hAnsi="Times New Roman" w:cs="Times New Roman"/>
        </w:rPr>
        <w:t xml:space="preserve"> 82%, </w:t>
      </w:r>
      <w:proofErr w:type="spellStart"/>
      <w:r w:rsidR="0082073F" w:rsidRPr="0082073F">
        <w:rPr>
          <w:rFonts w:ascii="Times New Roman" w:hAnsi="Times New Roman" w:cs="Times New Roman"/>
        </w:rPr>
        <w:t>Smarca</w:t>
      </w:r>
      <w:proofErr w:type="spellEnd"/>
      <w:r w:rsidR="0082073F" w:rsidRPr="0082073F">
        <w:rPr>
          <w:rFonts w:ascii="Times New Roman" w:hAnsi="Times New Roman" w:cs="Times New Roman"/>
        </w:rPr>
        <w:t xml:space="preserve"> 83%, Sox5 #2 43%, Sox5 #3 35%, Sox5 #4 61%, Sox5 #5 72%, Tcf3 71%, Tmem63c 74%, Zbtb10 77%.</w:t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  <w:r w:rsidR="0082073F" w:rsidRPr="0082073F">
        <w:rPr>
          <w:rFonts w:ascii="Times New Roman" w:hAnsi="Times New Roman" w:cs="Times New Roman"/>
        </w:rPr>
        <w:tab/>
      </w:r>
    </w:p>
    <w:p w:rsidR="00CB78CF" w:rsidRDefault="00CB78CF" w:rsidP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Cell viability based on NADH and NADPH levels. </w:t>
      </w:r>
      <w:r w:rsidRPr="00615B66">
        <w:rPr>
          <w:rFonts w:ascii="Times New Roman" w:hAnsi="Times New Roman" w:cs="Times New Roman"/>
        </w:rPr>
        <w:t xml:space="preserve">Data </w:t>
      </w:r>
      <w:r w:rsidR="00615B66">
        <w:rPr>
          <w:rFonts w:ascii="Times New Roman" w:hAnsi="Times New Roman" w:cs="Times New Roman"/>
        </w:rPr>
        <w:t>are</w:t>
      </w:r>
      <w:r w:rsidRPr="00615B66">
        <w:rPr>
          <w:rFonts w:ascii="Times New Roman" w:hAnsi="Times New Roman" w:cs="Times New Roman"/>
        </w:rPr>
        <w:t xml:space="preserve"> based on 5-6 replicates from one experiment.</w:t>
      </w:r>
      <w:r w:rsidRPr="00CB78CF">
        <w:rPr>
          <w:rFonts w:ascii="Times New Roman" w:hAnsi="Times New Roman" w:cs="Times New Roman"/>
        </w:rPr>
        <w:t xml:space="preserve"> </w:t>
      </w:r>
    </w:p>
    <w:p w:rsidR="0082073F" w:rsidRPr="0082073F" w:rsidRDefault="0082073F" w:rsidP="0082073F">
      <w:pPr>
        <w:rPr>
          <w:rFonts w:ascii="Times New Roman" w:hAnsi="Times New Roman" w:cs="Times New Roman"/>
        </w:rPr>
      </w:pPr>
      <w:r w:rsidRPr="0082073F">
        <w:rPr>
          <w:rFonts w:ascii="Times New Roman" w:hAnsi="Times New Roman" w:cs="Times New Roman"/>
        </w:rPr>
        <w:lastRenderedPageBreak/>
        <w:t xml:space="preserve">(D) Total insulin content normalized to total protein content after secretion at 2.8 and 16.7 </w:t>
      </w:r>
      <w:proofErr w:type="spellStart"/>
      <w:r w:rsidRPr="0082073F">
        <w:rPr>
          <w:rFonts w:ascii="Times New Roman" w:hAnsi="Times New Roman" w:cs="Times New Roman"/>
        </w:rPr>
        <w:t>mM</w:t>
      </w:r>
      <w:proofErr w:type="spellEnd"/>
      <w:r w:rsidRPr="0082073F">
        <w:rPr>
          <w:rFonts w:ascii="Times New Roman" w:hAnsi="Times New Roman" w:cs="Times New Roman"/>
        </w:rPr>
        <w:t xml:space="preserve"> glucose. (n=6) </w:t>
      </w:r>
    </w:p>
    <w:p w:rsidR="0082073F" w:rsidRDefault="0082073F" w:rsidP="0082073F">
      <w:pPr>
        <w:rPr>
          <w:rFonts w:ascii="Times New Roman" w:hAnsi="Times New Roman" w:cs="Times New Roman"/>
        </w:rPr>
      </w:pPr>
      <w:r w:rsidRPr="0082073F">
        <w:rPr>
          <w:rFonts w:ascii="Times New Roman" w:hAnsi="Times New Roman" w:cs="Times New Roman"/>
        </w:rPr>
        <w:t>(E)</w:t>
      </w:r>
      <w:r w:rsidR="00AA2452">
        <w:rPr>
          <w:rFonts w:ascii="Times New Roman" w:hAnsi="Times New Roman" w:cs="Times New Roman"/>
        </w:rPr>
        <w:t xml:space="preserve"> Secreted insulin normalized to remaining intracellular </w:t>
      </w:r>
      <w:r w:rsidRPr="0082073F">
        <w:rPr>
          <w:rFonts w:ascii="Times New Roman" w:hAnsi="Times New Roman" w:cs="Times New Roman"/>
        </w:rPr>
        <w:t>ins</w:t>
      </w:r>
      <w:r w:rsidR="00AA2452">
        <w:rPr>
          <w:rFonts w:ascii="Times New Roman" w:hAnsi="Times New Roman" w:cs="Times New Roman"/>
        </w:rPr>
        <w:t xml:space="preserve">ulin content </w:t>
      </w:r>
      <w:r w:rsidRPr="0082073F">
        <w:rPr>
          <w:rFonts w:ascii="Times New Roman" w:hAnsi="Times New Roman" w:cs="Times New Roman"/>
        </w:rPr>
        <w:t xml:space="preserve">at 2.8 and 16.7 </w:t>
      </w:r>
      <w:proofErr w:type="spellStart"/>
      <w:r w:rsidRPr="0082073F">
        <w:rPr>
          <w:rFonts w:ascii="Times New Roman" w:hAnsi="Times New Roman" w:cs="Times New Roman"/>
        </w:rPr>
        <w:t>mM</w:t>
      </w:r>
      <w:proofErr w:type="spellEnd"/>
      <w:r w:rsidRPr="0082073F">
        <w:rPr>
          <w:rFonts w:ascii="Times New Roman" w:hAnsi="Times New Roman" w:cs="Times New Roman"/>
        </w:rPr>
        <w:t xml:space="preserve"> glucose</w:t>
      </w:r>
      <w:r w:rsidR="00AA2452">
        <w:rPr>
          <w:rFonts w:ascii="Times New Roman" w:hAnsi="Times New Roman" w:cs="Times New Roman"/>
        </w:rPr>
        <w:t xml:space="preserve"> for the</w:t>
      </w:r>
      <w:r w:rsidRPr="0082073F">
        <w:rPr>
          <w:rFonts w:ascii="Times New Roman" w:hAnsi="Times New Roman" w:cs="Times New Roman"/>
        </w:rPr>
        <w:t xml:space="preserve"> same samples as in (D). (n=6)</w:t>
      </w:r>
      <w:r w:rsidR="00AA2452">
        <w:rPr>
          <w:rFonts w:ascii="Times New Roman" w:hAnsi="Times New Roman" w:cs="Times New Roman"/>
        </w:rPr>
        <w:t xml:space="preserve"> </w:t>
      </w:r>
    </w:p>
    <w:p w:rsidR="00CB78CF" w:rsidRDefault="00CB78CF" w:rsidP="0082073F">
      <w:pPr>
        <w:rPr>
          <w:rFonts w:ascii="Times New Roman" w:hAnsi="Times New Roman" w:cs="Times New Roman"/>
        </w:rPr>
      </w:pPr>
    </w:p>
    <w:p w:rsidR="00CB78CF" w:rsidRPr="0082073F" w:rsidRDefault="00CB78CF" w:rsidP="0082073F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in bar </w:t>
      </w:r>
      <w:r w:rsidR="00D83C9D">
        <w:rPr>
          <w:rFonts w:ascii="Times New Roman" w:hAnsi="Times New Roman" w:cs="Times New Roman"/>
        </w:rPr>
        <w:t>graphs represent average with error bars showing +- SEM</w:t>
      </w:r>
      <w:r w:rsidRPr="00216B28">
        <w:rPr>
          <w:rFonts w:ascii="Times New Roman" w:hAnsi="Times New Roman" w:cs="Times New Roman"/>
        </w:rPr>
        <w:t>.</w:t>
      </w:r>
      <w:r w:rsidR="00D83C9D">
        <w:rPr>
          <w:rFonts w:ascii="Times New Roman" w:hAnsi="Times New Roman" w:cs="Times New Roman"/>
        </w:rPr>
        <w:t xml:space="preserve"> *</w:t>
      </w:r>
      <w:r w:rsidR="00D83C9D" w:rsidRPr="00D83C9D">
        <w:rPr>
          <w:rFonts w:ascii="Times New Roman" w:hAnsi="Times New Roman" w:cs="Times New Roman"/>
        </w:rPr>
        <w:t xml:space="preserve"> </w:t>
      </w:r>
      <w:r w:rsidR="00D83C9D" w:rsidRPr="0082073F">
        <w:rPr>
          <w:rFonts w:ascii="Times New Roman" w:hAnsi="Times New Roman" w:cs="Times New Roman"/>
        </w:rPr>
        <w:t>p&lt;0.05</w:t>
      </w:r>
      <w:r w:rsidR="00D83C9D">
        <w:rPr>
          <w:rFonts w:ascii="Times New Roman" w:hAnsi="Times New Roman" w:cs="Times New Roman"/>
        </w:rPr>
        <w:t>, **p&lt;0.01</w:t>
      </w:r>
    </w:p>
    <w:p w:rsidR="0082073F" w:rsidRDefault="0082073F" w:rsidP="00FD3195"/>
    <w:p w:rsidR="0082073F" w:rsidRDefault="0082073F">
      <w:r>
        <w:br w:type="page"/>
      </w:r>
    </w:p>
    <w:p w:rsidR="0082073F" w:rsidRDefault="00445FA0" w:rsidP="00FD3195">
      <w:r>
        <w:rPr>
          <w:noProof/>
          <w:lang w:val="pt-BR" w:eastAsia="pt-BR"/>
        </w:rPr>
        <w:lastRenderedPageBreak/>
        <w:drawing>
          <wp:inline distT="0" distB="0" distL="0" distR="0">
            <wp:extent cx="5270500" cy="16179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3 Sox5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91" w:rsidRDefault="00164B91" w:rsidP="0082073F">
      <w:pPr>
        <w:rPr>
          <w:rFonts w:ascii="Times New Roman" w:hAnsi="Times New Roman" w:cs="Times New Roman"/>
        </w:rPr>
      </w:pPr>
    </w:p>
    <w:p w:rsidR="0082073F" w:rsidRPr="00216B28" w:rsidRDefault="0082073F" w:rsidP="0082073F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>Figure S3</w:t>
      </w:r>
      <w:r w:rsidR="005F39BD">
        <w:rPr>
          <w:rFonts w:ascii="Times New Roman" w:hAnsi="Times New Roman" w:cs="Times New Roman"/>
        </w:rPr>
        <w:t>, related to Figure 2</w:t>
      </w:r>
    </w:p>
    <w:p w:rsidR="00C97275" w:rsidRDefault="0082073F" w:rsidP="0082073F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(A) Secreted insulin in response to 2.8 </w:t>
      </w:r>
      <w:proofErr w:type="spellStart"/>
      <w:r w:rsidRPr="00216B28">
        <w:rPr>
          <w:rFonts w:ascii="Times New Roman" w:hAnsi="Times New Roman" w:cs="Times New Roman"/>
        </w:rPr>
        <w:t>mM</w:t>
      </w:r>
      <w:proofErr w:type="spellEnd"/>
      <w:r w:rsidRPr="00216B28">
        <w:rPr>
          <w:rFonts w:ascii="Times New Roman" w:hAnsi="Times New Roman" w:cs="Times New Roman"/>
        </w:rPr>
        <w:t xml:space="preserve"> and 30 </w:t>
      </w:r>
      <w:proofErr w:type="spellStart"/>
      <w:r w:rsidRPr="00216B28">
        <w:rPr>
          <w:rFonts w:ascii="Times New Roman" w:hAnsi="Times New Roman" w:cs="Times New Roman"/>
        </w:rPr>
        <w:t>mM</w:t>
      </w:r>
      <w:proofErr w:type="spellEnd"/>
      <w:r w:rsidRPr="00216B28">
        <w:rPr>
          <w:rFonts w:ascii="Times New Roman" w:hAnsi="Times New Roman" w:cs="Times New Roman"/>
        </w:rPr>
        <w:t xml:space="preserve"> glucose </w:t>
      </w:r>
      <w:r w:rsidR="00164B91">
        <w:rPr>
          <w:rFonts w:ascii="Times New Roman" w:hAnsi="Times New Roman" w:cs="Times New Roman"/>
        </w:rPr>
        <w:t xml:space="preserve">in the presence of a </w:t>
      </w:r>
      <w:r w:rsidRPr="00216B28">
        <w:rPr>
          <w:rFonts w:ascii="Times New Roman" w:hAnsi="Times New Roman" w:cs="Times New Roman"/>
        </w:rPr>
        <w:t>combin</w:t>
      </w:r>
      <w:r w:rsidR="00164B91">
        <w:rPr>
          <w:rFonts w:ascii="Times New Roman" w:hAnsi="Times New Roman" w:cs="Times New Roman"/>
        </w:rPr>
        <w:t>ation of</w:t>
      </w:r>
      <w:r w:rsidRPr="00216B28">
        <w:rPr>
          <w:rFonts w:ascii="Times New Roman" w:hAnsi="Times New Roman" w:cs="Times New Roman"/>
        </w:rPr>
        <w:t xml:space="preserve"> 250 </w:t>
      </w:r>
      <w:proofErr w:type="spellStart"/>
      <w:r w:rsidRPr="00216B28">
        <w:rPr>
          <w:rFonts w:ascii="Times New Roman" w:hAnsi="Times New Roman" w:cs="Times New Roman"/>
        </w:rPr>
        <w:t>uM</w:t>
      </w:r>
      <w:proofErr w:type="spellEnd"/>
      <w:r w:rsidRPr="00216B28">
        <w:rPr>
          <w:rFonts w:ascii="Times New Roman" w:hAnsi="Times New Roman" w:cs="Times New Roman"/>
        </w:rPr>
        <w:t xml:space="preserve"> </w:t>
      </w:r>
      <w:proofErr w:type="spellStart"/>
      <w:r w:rsidRPr="00216B28">
        <w:rPr>
          <w:rFonts w:ascii="Times New Roman" w:hAnsi="Times New Roman" w:cs="Times New Roman"/>
        </w:rPr>
        <w:t>diazoxide</w:t>
      </w:r>
      <w:proofErr w:type="spellEnd"/>
      <w:r w:rsidRPr="00216B28">
        <w:rPr>
          <w:rFonts w:ascii="Times New Roman" w:hAnsi="Times New Roman" w:cs="Times New Roman"/>
        </w:rPr>
        <w:t xml:space="preserve"> and 30 </w:t>
      </w:r>
      <w:proofErr w:type="spellStart"/>
      <w:r w:rsidRPr="00216B28">
        <w:rPr>
          <w:rFonts w:ascii="Times New Roman" w:hAnsi="Times New Roman" w:cs="Times New Roman"/>
        </w:rPr>
        <w:t>mM</w:t>
      </w:r>
      <w:proofErr w:type="spellEnd"/>
      <w:r w:rsidRPr="00216B28">
        <w:rPr>
          <w:rFonts w:ascii="Times New Roman" w:hAnsi="Times New Roman" w:cs="Times New Roman"/>
        </w:rPr>
        <w:t xml:space="preserve"> K</w:t>
      </w:r>
      <w:r w:rsidRPr="00164B91">
        <w:rPr>
          <w:rFonts w:ascii="Times New Roman" w:hAnsi="Times New Roman" w:cs="Times New Roman"/>
          <w:vertAlign w:val="superscript"/>
        </w:rPr>
        <w:t>+</w:t>
      </w:r>
      <w:r w:rsidR="00C97275">
        <w:rPr>
          <w:rFonts w:ascii="Times New Roman" w:hAnsi="Times New Roman" w:cs="Times New Roman"/>
        </w:rPr>
        <w:t>. (n=3)</w:t>
      </w:r>
    </w:p>
    <w:p w:rsidR="0082073F" w:rsidRDefault="0082073F" w:rsidP="0082073F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(B) Fold change in insulin </w:t>
      </w:r>
      <w:r w:rsidR="00C97275">
        <w:rPr>
          <w:rFonts w:ascii="Times New Roman" w:hAnsi="Times New Roman" w:cs="Times New Roman"/>
        </w:rPr>
        <w:t>secretion</w:t>
      </w:r>
      <w:r w:rsidRPr="00216B28">
        <w:rPr>
          <w:rFonts w:ascii="Times New Roman" w:hAnsi="Times New Roman" w:cs="Times New Roman"/>
        </w:rPr>
        <w:t xml:space="preserve"> with 16.7 </w:t>
      </w:r>
      <w:proofErr w:type="spellStart"/>
      <w:r w:rsidRPr="00216B28">
        <w:rPr>
          <w:rFonts w:ascii="Times New Roman" w:hAnsi="Times New Roman" w:cs="Times New Roman"/>
        </w:rPr>
        <w:t>mM</w:t>
      </w:r>
      <w:proofErr w:type="spellEnd"/>
      <w:r w:rsidRPr="00216B28">
        <w:rPr>
          <w:rFonts w:ascii="Times New Roman" w:hAnsi="Times New Roman" w:cs="Times New Roman"/>
        </w:rPr>
        <w:t xml:space="preserve"> glucose </w:t>
      </w:r>
      <w:r w:rsidR="00164B91">
        <w:rPr>
          <w:rFonts w:ascii="Times New Roman" w:hAnsi="Times New Roman" w:cs="Times New Roman"/>
        </w:rPr>
        <w:t>+</w:t>
      </w:r>
      <w:r w:rsidRPr="00216B28">
        <w:rPr>
          <w:rFonts w:ascii="Times New Roman" w:hAnsi="Times New Roman" w:cs="Times New Roman"/>
        </w:rPr>
        <w:t xml:space="preserve"> Glp-1 or clonidine compared to 16.7 </w:t>
      </w:r>
      <w:proofErr w:type="spellStart"/>
      <w:r w:rsidRPr="00216B28">
        <w:rPr>
          <w:rFonts w:ascii="Times New Roman" w:hAnsi="Times New Roman" w:cs="Times New Roman"/>
        </w:rPr>
        <w:t>mM</w:t>
      </w:r>
      <w:proofErr w:type="spellEnd"/>
      <w:r w:rsidRPr="00216B28">
        <w:rPr>
          <w:rFonts w:ascii="Times New Roman" w:hAnsi="Times New Roman" w:cs="Times New Roman"/>
        </w:rPr>
        <w:t xml:space="preserve"> glucose alone. (n=3)</w:t>
      </w:r>
      <w:r w:rsidR="00164B91">
        <w:rPr>
          <w:rFonts w:ascii="Times New Roman" w:hAnsi="Times New Roman" w:cs="Times New Roman"/>
        </w:rPr>
        <w:t xml:space="preserve"> p</w:t>
      </w:r>
      <w:r w:rsidR="00C97275">
        <w:rPr>
          <w:rFonts w:ascii="Times New Roman" w:hAnsi="Times New Roman" w:cs="Times New Roman"/>
        </w:rPr>
        <w:t>&gt;0.05 in fold-</w:t>
      </w:r>
      <w:r w:rsidRPr="00216B28">
        <w:rPr>
          <w:rFonts w:ascii="Times New Roman" w:hAnsi="Times New Roman" w:cs="Times New Roman"/>
        </w:rPr>
        <w:t>change for all comparisons</w:t>
      </w:r>
      <w:r w:rsidR="00164B91">
        <w:rPr>
          <w:rFonts w:ascii="Times New Roman" w:hAnsi="Times New Roman" w:cs="Times New Roman"/>
        </w:rPr>
        <w:t xml:space="preserve"> of Ctrl vs Sox5-kd.</w:t>
      </w:r>
    </w:p>
    <w:p w:rsidR="00445FA0" w:rsidRDefault="00164B91" w:rsidP="00445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445FA0">
        <w:rPr>
          <w:rFonts w:ascii="Times New Roman" w:hAnsi="Times New Roman" w:cs="Times New Roman"/>
        </w:rPr>
        <w:t xml:space="preserve">Intracellular </w:t>
      </w:r>
      <w:proofErr w:type="spellStart"/>
      <w:r w:rsidR="00445FA0">
        <w:rPr>
          <w:rFonts w:ascii="Times New Roman" w:hAnsi="Times New Roman" w:cs="Times New Roman"/>
        </w:rPr>
        <w:t>cAMP</w:t>
      </w:r>
      <w:proofErr w:type="spellEnd"/>
      <w:r w:rsidR="00445FA0">
        <w:rPr>
          <w:rFonts w:ascii="Times New Roman" w:hAnsi="Times New Roman" w:cs="Times New Roman"/>
        </w:rPr>
        <w:t xml:space="preserve"> levels after 1 h incubation at 16.7 </w:t>
      </w:r>
      <w:proofErr w:type="spellStart"/>
      <w:r w:rsidR="00445FA0">
        <w:rPr>
          <w:rFonts w:ascii="Times New Roman" w:hAnsi="Times New Roman" w:cs="Times New Roman"/>
        </w:rPr>
        <w:t>mM</w:t>
      </w:r>
      <w:proofErr w:type="spellEnd"/>
      <w:r w:rsidR="00445FA0">
        <w:rPr>
          <w:rFonts w:ascii="Times New Roman" w:hAnsi="Times New Roman" w:cs="Times New Roman"/>
        </w:rPr>
        <w:t xml:space="preserve"> glucose. </w:t>
      </w:r>
      <w:r w:rsidR="00445FA0" w:rsidRPr="00216B28">
        <w:rPr>
          <w:rFonts w:ascii="Times New Roman" w:hAnsi="Times New Roman" w:cs="Times New Roman"/>
        </w:rPr>
        <w:t xml:space="preserve">Data </w:t>
      </w:r>
      <w:r w:rsidR="00445FA0">
        <w:rPr>
          <w:rFonts w:ascii="Times New Roman" w:hAnsi="Times New Roman" w:cs="Times New Roman"/>
        </w:rPr>
        <w:t xml:space="preserve">is based on triplicates from one experiment and </w:t>
      </w:r>
      <w:r w:rsidR="00445FA0" w:rsidRPr="00216B28">
        <w:rPr>
          <w:rFonts w:ascii="Times New Roman" w:hAnsi="Times New Roman" w:cs="Times New Roman"/>
        </w:rPr>
        <w:t>show mean</w:t>
      </w:r>
      <w:r w:rsidR="00445FA0">
        <w:rPr>
          <w:rFonts w:ascii="Times New Roman" w:hAnsi="Times New Roman" w:cs="Times New Roman"/>
        </w:rPr>
        <w:t xml:space="preserve"> +- SEM. p</w:t>
      </w:r>
      <w:r w:rsidR="00445FA0" w:rsidRPr="00216B28">
        <w:rPr>
          <w:rFonts w:ascii="Times New Roman" w:hAnsi="Times New Roman" w:cs="Times New Roman"/>
        </w:rPr>
        <w:t xml:space="preserve">&gt;0.05 </w:t>
      </w:r>
    </w:p>
    <w:p w:rsidR="00C97275" w:rsidRDefault="00C97275" w:rsidP="00445FA0">
      <w:pPr>
        <w:rPr>
          <w:rFonts w:ascii="Times New Roman" w:hAnsi="Times New Roman" w:cs="Times New Roman"/>
        </w:rPr>
      </w:pPr>
    </w:p>
    <w:p w:rsidR="00C97275" w:rsidRPr="0082073F" w:rsidRDefault="00C97275" w:rsidP="00C97275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in bar graphs represent average with error bars showing +- SEM</w:t>
      </w:r>
      <w:r w:rsidRPr="00216B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*</w:t>
      </w:r>
      <w:r w:rsidRPr="00D83C9D">
        <w:rPr>
          <w:rFonts w:ascii="Times New Roman" w:hAnsi="Times New Roman" w:cs="Times New Roman"/>
        </w:rPr>
        <w:t xml:space="preserve"> </w:t>
      </w:r>
      <w:r w:rsidRPr="0082073F">
        <w:rPr>
          <w:rFonts w:ascii="Times New Roman" w:hAnsi="Times New Roman" w:cs="Times New Roman"/>
        </w:rPr>
        <w:t>p&lt;0.05</w:t>
      </w:r>
      <w:r>
        <w:rPr>
          <w:rFonts w:ascii="Times New Roman" w:hAnsi="Times New Roman" w:cs="Times New Roman"/>
        </w:rPr>
        <w:t>, **p&lt;0.01</w:t>
      </w:r>
    </w:p>
    <w:p w:rsidR="00C97275" w:rsidRDefault="00C97275" w:rsidP="00445FA0">
      <w:pPr>
        <w:rPr>
          <w:rFonts w:ascii="Times New Roman" w:hAnsi="Times New Roman" w:cs="Times New Roman"/>
        </w:rPr>
      </w:pPr>
    </w:p>
    <w:p w:rsidR="00164B91" w:rsidRDefault="00164B91" w:rsidP="0082073F">
      <w:pPr>
        <w:rPr>
          <w:rFonts w:ascii="Times New Roman" w:hAnsi="Times New Roman" w:cs="Times New Roman"/>
        </w:rPr>
      </w:pPr>
    </w:p>
    <w:p w:rsidR="0082073F" w:rsidRDefault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073F" w:rsidRDefault="0082073F" w:rsidP="0082073F">
      <w:r>
        <w:rPr>
          <w:noProof/>
          <w:lang w:val="pt-BR" w:eastAsia="pt-BR"/>
        </w:rPr>
        <w:lastRenderedPageBreak/>
        <w:drawing>
          <wp:inline distT="0" distB="0" distL="0" distR="0">
            <wp:extent cx="5270500" cy="42456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4 Sox5.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F" w:rsidRDefault="0082073F" w:rsidP="0082073F">
      <w:pPr>
        <w:rPr>
          <w:rFonts w:ascii="Times New Roman" w:hAnsi="Times New Roman" w:cs="Times New Roman"/>
        </w:rPr>
      </w:pPr>
    </w:p>
    <w:p w:rsidR="0082073F" w:rsidRDefault="0082073F" w:rsidP="0082073F">
      <w:pPr>
        <w:rPr>
          <w:rFonts w:ascii="Times New Roman" w:hAnsi="Times New Roman" w:cs="Times New Roman"/>
        </w:rPr>
      </w:pPr>
    </w:p>
    <w:p w:rsidR="0082073F" w:rsidRPr="00216B28" w:rsidRDefault="0082073F" w:rsidP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S4</w:t>
      </w:r>
      <w:r w:rsidR="005F39BD">
        <w:rPr>
          <w:rFonts w:ascii="Times New Roman" w:hAnsi="Times New Roman" w:cs="Times New Roman"/>
        </w:rPr>
        <w:t>, Related to Figure 6</w:t>
      </w:r>
    </w:p>
    <w:p w:rsidR="009F3453" w:rsidRDefault="009F3453" w:rsidP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Sox5 mRNA levels after transfection with </w:t>
      </w:r>
      <w:proofErr w:type="spellStart"/>
      <w:r>
        <w:rPr>
          <w:rFonts w:ascii="Times New Roman" w:hAnsi="Times New Roman" w:cs="Times New Roman"/>
        </w:rPr>
        <w:t>siRNA</w:t>
      </w:r>
      <w:proofErr w:type="spellEnd"/>
      <w:r>
        <w:rPr>
          <w:rFonts w:ascii="Times New Roman" w:hAnsi="Times New Roman" w:cs="Times New Roman"/>
        </w:rPr>
        <w:t xml:space="preserve"> against 39 putative regulators of Sox5 expression. Data are from one experiment.</w:t>
      </w:r>
    </w:p>
    <w:p w:rsidR="0082073F" w:rsidRDefault="0082073F" w:rsidP="0082073F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(B) Fold change effect of Fox01-kd on Sox5 </w:t>
      </w:r>
      <w:r w:rsidR="009F3453">
        <w:rPr>
          <w:rFonts w:ascii="Times New Roman" w:hAnsi="Times New Roman" w:cs="Times New Roman"/>
        </w:rPr>
        <w:t xml:space="preserve">mRNA levels </w:t>
      </w:r>
      <w:r w:rsidRPr="00216B28">
        <w:rPr>
          <w:rFonts w:ascii="Times New Roman" w:hAnsi="Times New Roman" w:cs="Times New Roman"/>
        </w:rPr>
        <w:t>(n=7)</w:t>
      </w:r>
      <w:r w:rsidR="009F3453">
        <w:rPr>
          <w:rFonts w:ascii="Times New Roman" w:hAnsi="Times New Roman" w:cs="Times New Roman"/>
        </w:rPr>
        <w:t>.</w:t>
      </w:r>
      <w:r w:rsidRPr="00216B28">
        <w:rPr>
          <w:rFonts w:ascii="Times New Roman" w:hAnsi="Times New Roman" w:cs="Times New Roman"/>
        </w:rPr>
        <w:t xml:space="preserve"> </w:t>
      </w:r>
      <w:r w:rsidR="009F3453">
        <w:rPr>
          <w:rFonts w:ascii="Times New Roman" w:hAnsi="Times New Roman" w:cs="Times New Roman"/>
        </w:rPr>
        <w:t>P</w:t>
      </w:r>
      <w:r w:rsidRPr="00216B28">
        <w:rPr>
          <w:rFonts w:ascii="Times New Roman" w:hAnsi="Times New Roman" w:cs="Times New Roman"/>
        </w:rPr>
        <w:t xml:space="preserve">&gt;0.05 </w:t>
      </w:r>
    </w:p>
    <w:p w:rsidR="009F3453" w:rsidRDefault="009F3453" w:rsidP="009F3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216B28">
        <w:rPr>
          <w:rFonts w:ascii="Times New Roman" w:hAnsi="Times New Roman" w:cs="Times New Roman"/>
        </w:rPr>
        <w:t xml:space="preserve">) Fold change effect of Fox01-kd on </w:t>
      </w:r>
      <w:r>
        <w:rPr>
          <w:rFonts w:ascii="Times New Roman" w:hAnsi="Times New Roman" w:cs="Times New Roman"/>
        </w:rPr>
        <w:t xml:space="preserve">insulin </w:t>
      </w:r>
      <w:r w:rsidR="00C97275">
        <w:rPr>
          <w:rFonts w:ascii="Times New Roman" w:hAnsi="Times New Roman" w:cs="Times New Roman"/>
        </w:rPr>
        <w:t>secretion</w:t>
      </w:r>
      <w:r>
        <w:rPr>
          <w:rFonts w:ascii="Times New Roman" w:hAnsi="Times New Roman" w:cs="Times New Roman"/>
        </w:rPr>
        <w:t xml:space="preserve"> at 16.7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glucose. </w:t>
      </w:r>
      <w:r w:rsidRPr="00216B28">
        <w:rPr>
          <w:rFonts w:ascii="Times New Roman" w:hAnsi="Times New Roman" w:cs="Times New Roman"/>
        </w:rPr>
        <w:t>(n=7)</w:t>
      </w:r>
      <w:r>
        <w:rPr>
          <w:rFonts w:ascii="Times New Roman" w:hAnsi="Times New Roman" w:cs="Times New Roman"/>
        </w:rPr>
        <w:t>.</w:t>
      </w:r>
      <w:r w:rsidRPr="00216B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16B28">
        <w:rPr>
          <w:rFonts w:ascii="Times New Roman" w:hAnsi="Times New Roman" w:cs="Times New Roman"/>
        </w:rPr>
        <w:t xml:space="preserve">&gt;0.05 </w:t>
      </w:r>
    </w:p>
    <w:p w:rsidR="00C97275" w:rsidRDefault="00C97275">
      <w:pPr>
        <w:rPr>
          <w:rFonts w:ascii="Times New Roman" w:hAnsi="Times New Roman" w:cs="Times New Roman"/>
        </w:rPr>
      </w:pPr>
    </w:p>
    <w:p w:rsidR="00C97275" w:rsidRPr="0082073F" w:rsidRDefault="00C97275" w:rsidP="00C97275">
      <w:pPr>
        <w:rPr>
          <w:rFonts w:ascii="Times New Roman" w:hAnsi="Times New Roman" w:cs="Times New Roman"/>
        </w:rPr>
      </w:pPr>
      <w:r w:rsidRPr="00216B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in bar graphs represent average with error bars showing +- SEM</w:t>
      </w:r>
      <w:r w:rsidRPr="00216B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*</w:t>
      </w:r>
      <w:r w:rsidRPr="00D83C9D">
        <w:rPr>
          <w:rFonts w:ascii="Times New Roman" w:hAnsi="Times New Roman" w:cs="Times New Roman"/>
        </w:rPr>
        <w:t xml:space="preserve"> </w:t>
      </w:r>
      <w:r w:rsidRPr="0082073F">
        <w:rPr>
          <w:rFonts w:ascii="Times New Roman" w:hAnsi="Times New Roman" w:cs="Times New Roman"/>
        </w:rPr>
        <w:t>p&lt;0.05</w:t>
      </w:r>
      <w:r>
        <w:rPr>
          <w:rFonts w:ascii="Times New Roman" w:hAnsi="Times New Roman" w:cs="Times New Roman"/>
        </w:rPr>
        <w:t>, **p&lt;0.01</w:t>
      </w:r>
    </w:p>
    <w:p w:rsidR="0082073F" w:rsidRDefault="0082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sz w:val="28"/>
          <w:szCs w:val="28"/>
          <w:lang w:eastAsia="ja-JP"/>
        </w:rPr>
      </w:pPr>
      <w:r w:rsidRPr="00CC499B">
        <w:rPr>
          <w:rFonts w:ascii="Times New Roman" w:eastAsia="MS Mincho" w:hAnsi="Times New Roman"/>
          <w:b/>
          <w:sz w:val="28"/>
          <w:szCs w:val="28"/>
          <w:lang w:eastAsia="ja-JP"/>
        </w:rPr>
        <w:lastRenderedPageBreak/>
        <w:t>Supplemental Tables</w:t>
      </w: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lang w:eastAsia="ja-JP"/>
        </w:rPr>
      </w:pP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lang w:eastAsia="ja-JP"/>
        </w:rPr>
      </w:pPr>
      <w:r w:rsidRPr="00CC499B">
        <w:rPr>
          <w:rFonts w:ascii="Times New Roman" w:eastAsia="MS Mincho" w:hAnsi="Times New Roman"/>
          <w:lang w:eastAsia="ja-JP"/>
        </w:rPr>
        <w:t>Table S1</w:t>
      </w:r>
      <w:r w:rsidRPr="00CC499B">
        <w:rPr>
          <w:rFonts w:ascii="Times New Roman" w:eastAsia="MS Mincho" w:hAnsi="Times New Roman"/>
          <w:b/>
          <w:lang w:eastAsia="ja-JP"/>
        </w:rPr>
        <w:t xml:space="preserve"> </w:t>
      </w:r>
      <w:r w:rsidRPr="00CC499B">
        <w:rPr>
          <w:rFonts w:ascii="Times New Roman" w:eastAsia="MS Mincho" w:hAnsi="Times New Roman"/>
          <w:lang w:eastAsia="ja-JP"/>
        </w:rPr>
        <w:t>Characteristics of human islet donors</w:t>
      </w:r>
    </w:p>
    <w:tbl>
      <w:tblPr>
        <w:tblW w:w="8800" w:type="dxa"/>
        <w:tblInd w:w="93" w:type="dxa"/>
        <w:tblLook w:val="0000" w:firstRow="0" w:lastRow="0" w:firstColumn="0" w:lastColumn="0" w:noHBand="0" w:noVBand="0"/>
      </w:tblPr>
      <w:tblGrid>
        <w:gridCol w:w="4815"/>
        <w:gridCol w:w="1216"/>
        <w:gridCol w:w="1424"/>
        <w:gridCol w:w="1345"/>
      </w:tblGrid>
      <w:tr w:rsidR="0082073F" w:rsidRPr="00CC499B">
        <w:trPr>
          <w:trHeight w:val="255"/>
        </w:trPr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All (n=64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Non-diabetic (n=45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T2D (n=19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Age (years)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57 ± 10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56 ± 11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59 ± 9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Sex (female / male)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33 / 31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23 / 22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10 / 9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BMI (kg/m</w:t>
            </w:r>
            <w:r w:rsidRPr="00CC499B">
              <w:rPr>
                <w:rFonts w:ascii="Arial" w:eastAsia="MS Mincho" w:hAnsi="Arial" w:cs="Arial"/>
                <w:sz w:val="20"/>
                <w:szCs w:val="20"/>
                <w:vertAlign w:val="superscript"/>
                <w:lang w:eastAsia="ja-JP"/>
              </w:rPr>
              <w:t>2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26.2 ± 3.8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25.2 ± 2.9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28.7 ± 4.6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Purity (%)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66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±18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69±17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61±20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Number of donors from which HbA1c was available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52</w:t>
            </w:r>
          </w:p>
        </w:tc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34</w:t>
            </w:r>
          </w:p>
        </w:tc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18</w:t>
            </w:r>
          </w:p>
        </w:tc>
      </w:tr>
      <w:tr w:rsidR="0082073F" w:rsidRPr="00CC499B">
        <w:trPr>
          <w:trHeight w:val="270"/>
        </w:trPr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Number of donors from which insulin secretion measurements were conducted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48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16</w:t>
            </w:r>
          </w:p>
        </w:tc>
      </w:tr>
    </w:tbl>
    <w:p w:rsidR="0082073F" w:rsidRPr="00CC499B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CC499B">
        <w:rPr>
          <w:rFonts w:ascii="Arial" w:eastAsia="MS Mincho" w:hAnsi="Arial" w:cs="Arial"/>
          <w:sz w:val="20"/>
          <w:szCs w:val="20"/>
          <w:lang w:eastAsia="ja-JP"/>
        </w:rPr>
        <w:t xml:space="preserve">Data are presented as mean ± </w:t>
      </w:r>
      <w:proofErr w:type="spellStart"/>
      <w:r w:rsidRPr="00CC499B">
        <w:rPr>
          <w:rFonts w:ascii="Arial" w:eastAsia="MS Mincho" w:hAnsi="Arial" w:cs="Arial"/>
          <w:sz w:val="20"/>
          <w:szCs w:val="20"/>
          <w:lang w:eastAsia="ja-JP"/>
        </w:rPr>
        <w:t>s.d.</w:t>
      </w:r>
      <w:proofErr w:type="spellEnd"/>
      <w:r w:rsidRPr="00CC499B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lang w:eastAsia="ja-JP"/>
        </w:rPr>
      </w:pPr>
    </w:p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 w:rsidP="0082073F"/>
    <w:p w:rsidR="0082073F" w:rsidRDefault="0082073F">
      <w:pPr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br w:type="page"/>
      </w:r>
    </w:p>
    <w:p w:rsidR="0082073F" w:rsidRPr="00543DD4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 w:rsidRPr="003C4E3B">
        <w:rPr>
          <w:rFonts w:ascii="Times New Roman" w:eastAsia="MS Mincho" w:hAnsi="Times New Roman"/>
          <w:lang w:eastAsia="ja-JP"/>
        </w:rPr>
        <w:lastRenderedPageBreak/>
        <w:t>Table S2 Analysis of network properties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2073F" w:rsidRPr="003C4E3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Symbol" w:eastAsia="Times New Roman" w:hAnsi="Symbol" w:cs="Arial"/>
                <w:color w:val="000000"/>
                <w:sz w:val="20"/>
                <w:szCs w:val="20"/>
                <w:lang w:val="en-GB" w:eastAsia="en-GB"/>
              </w:rPr>
            </w:pPr>
            <w:r w:rsidRPr="00C4666B">
              <w:rPr>
                <w:rFonts w:ascii="Symbol" w:eastAsia="Times New Roman" w:hAnsi="Symbol" w:cs="Arial"/>
                <w:color w:val="000000"/>
                <w:sz w:val="20"/>
                <w:szCs w:val="20"/>
                <w:lang w:val="en-GB" w:eastAsia="en-GB"/>
              </w:rPr>
              <w:t>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C4666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C4666B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C4666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mean </w:t>
            </w:r>
            <w:r w:rsidRPr="00C4666B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GB" w:eastAsia="en-GB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C4666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max </w:t>
            </w:r>
            <w:r w:rsidRPr="00C4666B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GB" w:eastAsia="en-GB"/>
              </w:rPr>
              <w:t>k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0.00904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7990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3160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1660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1020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685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488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363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279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220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177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144</w:t>
            </w:r>
          </w:p>
        </w:tc>
      </w:tr>
      <w:tr w:rsidR="0082073F" w:rsidRPr="003C4E3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C4E3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C4E3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119</w:t>
            </w:r>
          </w:p>
        </w:tc>
      </w:tr>
    </w:tbl>
    <w:p w:rsidR="0082073F" w:rsidRPr="003C4E3B" w:rsidRDefault="0082073F" w:rsidP="0082073F">
      <w:pPr>
        <w:ind w:right="3551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Values of </w:t>
      </w:r>
      <w:r w:rsidRPr="003C4E3B">
        <w:rPr>
          <w:rFonts w:ascii="Symbol" w:eastAsia="MS Mincho" w:hAnsi="Symbol" w:cs="Arial"/>
          <w:sz w:val="20"/>
          <w:szCs w:val="20"/>
          <w:lang w:eastAsia="ja-JP"/>
        </w:rPr>
        <w:t>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from 1 </w:t>
      </w:r>
      <w:r>
        <w:rPr>
          <w:rFonts w:ascii="Arial" w:eastAsia="MS Mincho" w:hAnsi="Arial" w:cs="Arial"/>
          <w:sz w:val="20"/>
          <w:szCs w:val="20"/>
          <w:lang w:eastAsia="ja-JP"/>
        </w:rPr>
        <w:t>to 12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were used to generate the adjacency matrix 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a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proofErr w:type="gramStart"/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,j</w:t>
      </w:r>
      <w:proofErr w:type="spellEnd"/>
      <w:proofErr w:type="gramEnd"/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= |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cor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>(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>,x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j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>)|</w:t>
      </w:r>
      <w:r w:rsidRPr="003C4E3B">
        <w:rPr>
          <w:rFonts w:ascii="Symbol" w:eastAsia="MS Mincho" w:hAnsi="Symbol" w:cs="Arial"/>
          <w:sz w:val="20"/>
          <w:szCs w:val="20"/>
          <w:vertAlign w:val="superscript"/>
          <w:lang w:eastAsia="ja-JP"/>
        </w:rPr>
        <w:t>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>, where 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represents the expression vector for gene 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i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across the 64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samples. The degree </w:t>
      </w:r>
      <w:r w:rsidRPr="003C4E3B">
        <w:rPr>
          <w:rFonts w:ascii="Arial" w:eastAsia="MS Mincho" w:hAnsi="Arial" w:cs="Arial"/>
          <w:i/>
          <w:sz w:val="20"/>
          <w:szCs w:val="20"/>
          <w:lang w:eastAsia="ja-JP"/>
        </w:rPr>
        <w:t>k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denotes the connectivity of a gene. A linear relation between the logarithm of k and the logarithm of the degree distribution </w:t>
      </w:r>
      <w:proofErr w:type="gramStart"/>
      <w:r w:rsidRPr="003C4E3B">
        <w:rPr>
          <w:rFonts w:ascii="Arial" w:eastAsia="MS Mincho" w:hAnsi="Arial" w:cs="Arial"/>
          <w:sz w:val="20"/>
          <w:szCs w:val="20"/>
          <w:lang w:eastAsia="ja-JP"/>
        </w:rPr>
        <w:t>p(</w:t>
      </w:r>
      <w:proofErr w:type="gramEnd"/>
      <w:r w:rsidRPr="003C4E3B">
        <w:rPr>
          <w:rFonts w:ascii="Arial" w:eastAsia="MS Mincho" w:hAnsi="Arial" w:cs="Arial"/>
          <w:sz w:val="20"/>
          <w:szCs w:val="20"/>
          <w:lang w:eastAsia="ja-JP"/>
        </w:rPr>
        <w:t>k) implies that the network has scale-free topology. R</w:t>
      </w:r>
      <w:r w:rsidRPr="003C4E3B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2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denotes the scale-free fit index. To obtain a network with approximately scale-free topology (R</w:t>
      </w:r>
      <w:r w:rsidRPr="003C4E3B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2</w:t>
      </w:r>
      <w:r>
        <w:rPr>
          <w:rFonts w:ascii="Arial" w:eastAsia="MS Mincho" w:hAnsi="Arial" w:cs="Arial"/>
          <w:sz w:val="20"/>
          <w:szCs w:val="20"/>
          <w:lang w:eastAsia="ja-JP"/>
        </w:rPr>
        <w:t>&gt;0.8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) and yet high connectivity, </w:t>
      </w:r>
      <w:r w:rsidRPr="003C4E3B">
        <w:rPr>
          <w:rFonts w:ascii="Symbol" w:eastAsia="MS Mincho" w:hAnsi="Symbol" w:cs="Arial"/>
          <w:sz w:val="20"/>
          <w:szCs w:val="20"/>
          <w:lang w:eastAsia="ja-JP"/>
        </w:rPr>
        <w:t></w:t>
      </w:r>
      <w:r>
        <w:rPr>
          <w:rFonts w:ascii="Arial" w:eastAsia="MS Mincho" w:hAnsi="Arial" w:cs="Arial"/>
          <w:sz w:val="20"/>
          <w:szCs w:val="20"/>
          <w:lang w:eastAsia="ja-JP"/>
        </w:rPr>
        <w:t>=5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was used for subsequent analyses. </w:t>
      </w: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br w:type="page"/>
      </w: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lastRenderedPageBreak/>
        <w:t>Table S3</w:t>
      </w:r>
      <w:r w:rsidRPr="00ED2E0A">
        <w:rPr>
          <w:rFonts w:ascii="Times New Roman" w:eastAsia="MS Mincho" w:hAnsi="Times New Roman"/>
          <w:lang w:eastAsia="ja-JP"/>
        </w:rPr>
        <w:t xml:space="preserve"> </w:t>
      </w:r>
      <w:r>
        <w:rPr>
          <w:rFonts w:ascii="Times New Roman" w:eastAsia="MS Mincho" w:hAnsi="Times New Roman"/>
          <w:lang w:eastAsia="ja-JP"/>
        </w:rPr>
        <w:t>Association of m</w:t>
      </w:r>
      <w:r w:rsidRPr="00ED2E0A">
        <w:rPr>
          <w:rFonts w:ascii="Times New Roman" w:eastAsia="MS Mincho" w:hAnsi="Times New Roman"/>
          <w:lang w:eastAsia="ja-JP"/>
        </w:rPr>
        <w:t xml:space="preserve">odule </w:t>
      </w:r>
      <w:proofErr w:type="spellStart"/>
      <w:r w:rsidRPr="00ED2E0A">
        <w:rPr>
          <w:rFonts w:ascii="Times New Roman" w:eastAsia="MS Mincho" w:hAnsi="Times New Roman"/>
          <w:lang w:eastAsia="ja-JP"/>
        </w:rPr>
        <w:t>eigengenes</w:t>
      </w:r>
      <w:proofErr w:type="spellEnd"/>
      <w:r>
        <w:rPr>
          <w:rFonts w:ascii="Times New Roman" w:eastAsia="MS Mincho" w:hAnsi="Times New Roman"/>
          <w:lang w:eastAsia="ja-JP"/>
        </w:rPr>
        <w:t xml:space="preserve"> with phenotype traits</w:t>
      </w:r>
    </w:p>
    <w:tbl>
      <w:tblPr>
        <w:tblW w:w="9668" w:type="dxa"/>
        <w:tblInd w:w="93" w:type="dxa"/>
        <w:tblLook w:val="04A0" w:firstRow="1" w:lastRow="0" w:firstColumn="1" w:lastColumn="0" w:noHBand="0" w:noVBand="1"/>
      </w:tblPr>
      <w:tblGrid>
        <w:gridCol w:w="912"/>
        <w:gridCol w:w="804"/>
        <w:gridCol w:w="1053"/>
        <w:gridCol w:w="1053"/>
        <w:gridCol w:w="960"/>
        <w:gridCol w:w="960"/>
        <w:gridCol w:w="1003"/>
        <w:gridCol w:w="1003"/>
        <w:gridCol w:w="960"/>
        <w:gridCol w:w="960"/>
      </w:tblGrid>
      <w:tr w:rsidR="0082073F" w:rsidRPr="008F5192">
        <w:trPr>
          <w:trHeight w:val="288"/>
        </w:trPr>
        <w:tc>
          <w:tcPr>
            <w:tcW w:w="9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2073F" w:rsidRPr="008F5192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pBdr>
                <w:bottom w:val="single" w:sz="4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T2D (n=64)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pBdr>
                <w:bottom w:val="single" w:sz="4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HbA1c (n=52)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pBdr>
                <w:bottom w:val="single" w:sz="4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GSIS (n=48)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pBdr>
                <w:bottom w:val="single" w:sz="4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KSIS (n=26)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Module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073F" w:rsidRPr="008F5192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No of genes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 value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 value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4328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0.576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-0.0492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-0.121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3148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0.0133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-0.316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-0.39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0.00585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0.0483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0.409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-0.0352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0.727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-0.307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0.0426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0.641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-0.128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-0.0188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-0.402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-0.0364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-0.221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0.461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-0.092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-0.334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0.0087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0.384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0.178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-0.337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0.00306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0.382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-0.246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0.0175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0.381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0.652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-0.143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0.000551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0.377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0.0328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-0.425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-0.0634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0.606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-0.117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0.0998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0.687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0.0332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-0.0988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0.0632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0.398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0.0689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0.691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-0.0537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0.00641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0.408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0.00612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-0.335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0.0872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0.273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0.184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-0.0971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-0.0186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0.275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0.287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0.967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0.0612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-0.181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0.402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0.0496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0.345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-0.279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-0.266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-0.121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0.478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-0.154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0.359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0.0872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0.0315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0.0748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-0.0786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0.438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0.264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-0.0434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0.375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-0.0674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0.00376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0.872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-0.0708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-0.299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0.0106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-0.0809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0.444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-0.0482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0.403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0.272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-0.179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0.00425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0.329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-0.203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0.335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-0.343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0.318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-0.0126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0.137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0.174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0.0838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-0.186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-0.441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0.0367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0.134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-0.0198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0.908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0.125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-0.0865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-0.169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0.965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0.236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0.0757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0.645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0.0222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0.144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0.0301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0.286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-0.0649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0.0563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-0.0338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-0.0222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0.901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-0.117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-0.359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0.992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-0.348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-0.301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0.0188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0.195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0.161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-0.068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0.817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0.00648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0.552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0.199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0.076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0.203</w:t>
            </w:r>
          </w:p>
        </w:tc>
      </w:tr>
      <w:tr w:rsidR="0082073F" w:rsidRPr="008F5192">
        <w:trPr>
          <w:trHeight w:val="288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0.376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8F5192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8F519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0.241</w:t>
            </w:r>
          </w:p>
        </w:tc>
      </w:tr>
    </w:tbl>
    <w:p w:rsidR="0082073F" w:rsidRPr="00ED2E0A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The module </w:t>
      </w:r>
      <w:proofErr w:type="spellStart"/>
      <w:r w:rsidRPr="00ED2E0A">
        <w:rPr>
          <w:rFonts w:ascii="Arial" w:eastAsia="MS Mincho" w:hAnsi="Arial" w:cs="Arial"/>
          <w:sz w:val="20"/>
          <w:szCs w:val="20"/>
          <w:lang w:eastAsia="ja-JP"/>
        </w:rPr>
        <w:t>eigengene</w:t>
      </w:r>
      <w:proofErr w:type="spellEnd"/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 denotes the 1</w:t>
      </w:r>
      <w:r w:rsidRPr="00ED2E0A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st</w:t>
      </w:r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 principal component of the expression matrix of the module genes across the 48 samples. For each module </w:t>
      </w:r>
      <w:proofErr w:type="spellStart"/>
      <w:r w:rsidRPr="00ED2E0A">
        <w:rPr>
          <w:rFonts w:ascii="Arial" w:eastAsia="MS Mincho" w:hAnsi="Arial" w:cs="Arial"/>
          <w:sz w:val="20"/>
          <w:szCs w:val="20"/>
          <w:lang w:eastAsia="ja-JP"/>
        </w:rPr>
        <w:t>eigengene</w:t>
      </w:r>
      <w:proofErr w:type="spellEnd"/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the association with T2D status, HbA1c, glucose-stimulated </w:t>
      </w:r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insulin secretion </w:t>
      </w:r>
      <w:r>
        <w:rPr>
          <w:rFonts w:ascii="Arial" w:eastAsia="MS Mincho" w:hAnsi="Arial" w:cs="Arial"/>
          <w:sz w:val="20"/>
          <w:szCs w:val="20"/>
          <w:lang w:eastAsia="ja-JP"/>
        </w:rPr>
        <w:t>(GSIS) and K</w:t>
      </w:r>
      <w:r w:rsidRPr="008F5192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+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-stimulated insulin secretion (KSIS). </w:t>
      </w:r>
      <w:r w:rsidRPr="00ED2E0A">
        <w:rPr>
          <w:rFonts w:ascii="Arial" w:eastAsia="MS Mincho" w:hAnsi="Arial" w:cs="Arial"/>
          <w:sz w:val="20"/>
          <w:szCs w:val="20"/>
          <w:lang w:eastAsia="ja-JP"/>
        </w:rPr>
        <w:t xml:space="preserve">The T2D-associated module is indicated in boldface. P values shown in the table are not corrected for multiple testing. </w:t>
      </w: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</w:p>
    <w:p w:rsidR="0082073F" w:rsidRDefault="0082073F">
      <w:pPr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br w:type="page"/>
      </w:r>
    </w:p>
    <w:p w:rsidR="0082073F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lastRenderedPageBreak/>
        <w:t>Table S4 Module genes with islet-selective open chromatin</w:t>
      </w:r>
    </w:p>
    <w:tbl>
      <w:tblPr>
        <w:tblW w:w="3783" w:type="dxa"/>
        <w:tblInd w:w="93" w:type="dxa"/>
        <w:tblLook w:val="04A0" w:firstRow="1" w:lastRow="0" w:firstColumn="1" w:lastColumn="0" w:noHBand="0" w:noVBand="1"/>
      </w:tblPr>
      <w:tblGrid>
        <w:gridCol w:w="1517"/>
        <w:gridCol w:w="960"/>
        <w:gridCol w:w="1306"/>
      </w:tblGrid>
      <w:tr w:rsidR="0082073F" w:rsidRPr="006B4040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Gene symbol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Fold-change in T2D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Connectivity (</w:t>
            </w:r>
            <w:r w:rsidRPr="006B4040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GB" w:eastAsia="en-GB"/>
              </w:rPr>
              <w:t>k</w:t>
            </w: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n-GB" w:eastAsia="en-GB"/>
              </w:rPr>
              <w:t>in</w:t>
            </w: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)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ABCC9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ABHD10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ACVR1C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293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ADAMTS2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AGBL4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ANKS1B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137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ATRNL1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BARX2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BMP5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C1orf158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C1orf168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C3orf14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C9orf150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CACNA1H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CACNA2D1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CADM1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CADPS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CERKL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403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CHODL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CNTN1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498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CNTN4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D4S234E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DACH1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DCX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DGKB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DIRAS2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DSCAM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DZIP3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ELAVL4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ELP4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213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EML5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ENAM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FAM123C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FAM135A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FAM135B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FAM148A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FAM19A4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FAM84A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FBXW7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FGF14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FLJ25770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FOXC1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FOXP2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180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G6PC2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GDAP1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GLP1R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GNAI1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394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GPM6A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GPR27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HMGCLL1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377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HS6ST3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IGSF11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ISL1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JAKMIP2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KBTBD7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327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KCNK16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KCNMA1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415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KIAA0774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KLHL1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LIG4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LIMCH1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LRRTM3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LSAMP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MAGI2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MAP9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MAPK10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MCTP2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MEIS2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309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MEIS3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MMP16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MS4A8B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MYO3A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NALCN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NECAB2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NEGR1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NEUROD1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NKX6-1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NMNAT3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NOL4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NR3C2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NRXN1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ODZ3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OXGR1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411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PAPPA2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PCDH17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PCDH20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PCDHAC1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300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PDK4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131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PDX1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PDZRN3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295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355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PRKACB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PRUNE2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PVRL3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RAB3C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311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RALYL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RASEF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373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RGS17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RGS4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RIMBP2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RIMS2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RNF150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RNF180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ROBO2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300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222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RTN1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SCG2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372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SCGB2A1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SDK1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143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SERPINI2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SGCB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216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SGCZ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SIM1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SLC17A6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176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SLC18A2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SLC30A8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259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SLC35F4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SLC5A1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SLC5A8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SLC7A2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195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SLCO1A2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SNAP91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SPATA7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SPTB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ST6GALNAC5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286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ST8SIA3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395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STXBP5L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SULT4A1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131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SYT14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431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SYT4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459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TMEM132B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TMEM132D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242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516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161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TMEM63C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490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TRPM3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338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TSC22D1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TSHZ3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84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TSPYL5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276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TTC8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450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UNC5D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ZNF223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80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ZNF585B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  <w:tc>
          <w:tcPr>
            <w:tcW w:w="13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217</w:t>
            </w:r>
          </w:p>
        </w:tc>
      </w:tr>
      <w:tr w:rsidR="0082073F" w:rsidRPr="006B4040">
        <w:trPr>
          <w:trHeight w:val="288"/>
        </w:trPr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ZSCAN18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6B4040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6B404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99</w:t>
            </w:r>
          </w:p>
        </w:tc>
      </w:tr>
    </w:tbl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6B4040">
        <w:rPr>
          <w:rFonts w:ascii="Arial" w:eastAsia="MS Mincho" w:hAnsi="Arial" w:cs="Arial"/>
          <w:sz w:val="20"/>
          <w:szCs w:val="20"/>
          <w:lang w:eastAsia="ja-JP"/>
        </w:rPr>
        <w:t xml:space="preserve">Fold-change in T2D denotes expression in T2D donors vs. </w:t>
      </w:r>
      <w:r>
        <w:rPr>
          <w:rFonts w:ascii="Arial" w:eastAsia="MS Mincho" w:hAnsi="Arial" w:cs="Arial"/>
          <w:sz w:val="20"/>
          <w:szCs w:val="20"/>
          <w:lang w:eastAsia="ja-JP"/>
        </w:rPr>
        <w:t>non-diabetic</w:t>
      </w:r>
      <w:r w:rsidRPr="006B4040">
        <w:rPr>
          <w:rFonts w:ascii="Arial" w:eastAsia="MS Mincho" w:hAnsi="Arial" w:cs="Arial"/>
          <w:sz w:val="20"/>
          <w:szCs w:val="20"/>
          <w:lang w:eastAsia="ja-JP"/>
        </w:rPr>
        <w:t xml:space="preserve"> donors.</w:t>
      </w: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br w:type="page"/>
      </w: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lang w:eastAsia="ja-JP"/>
        </w:rPr>
      </w:pPr>
      <w:r>
        <w:rPr>
          <w:rFonts w:ascii="Times New Roman" w:eastAsia="MS Mincho" w:hAnsi="Times New Roman"/>
          <w:lang w:eastAsia="ja-JP"/>
        </w:rPr>
        <w:lastRenderedPageBreak/>
        <w:t>Table S5</w:t>
      </w:r>
      <w:r w:rsidRPr="00CC499B">
        <w:rPr>
          <w:rFonts w:ascii="Times New Roman" w:eastAsia="MS Mincho" w:hAnsi="Times New Roman"/>
          <w:b/>
          <w:lang w:eastAsia="ja-JP"/>
        </w:rPr>
        <w:t xml:space="preserve"> </w:t>
      </w:r>
      <w:r w:rsidRPr="00CC499B">
        <w:rPr>
          <w:rFonts w:ascii="Times New Roman" w:eastAsia="MS Mincho" w:hAnsi="Times New Roman"/>
          <w:lang w:eastAsia="ja-JP"/>
        </w:rPr>
        <w:t>Characteristics of human islet donors</w:t>
      </w:r>
      <w:r>
        <w:rPr>
          <w:rFonts w:ascii="Times New Roman" w:eastAsia="MS Mincho" w:hAnsi="Times New Roman"/>
          <w:lang w:eastAsia="ja-JP"/>
        </w:rPr>
        <w:t xml:space="preserve"> in replication set</w:t>
      </w:r>
    </w:p>
    <w:tbl>
      <w:tblPr>
        <w:tblW w:w="8800" w:type="dxa"/>
        <w:tblInd w:w="93" w:type="dxa"/>
        <w:tblLook w:val="0000" w:firstRow="0" w:lastRow="0" w:firstColumn="0" w:lastColumn="0" w:noHBand="0" w:noVBand="0"/>
      </w:tblPr>
      <w:tblGrid>
        <w:gridCol w:w="4815"/>
        <w:gridCol w:w="1216"/>
        <w:gridCol w:w="1424"/>
        <w:gridCol w:w="1345"/>
      </w:tblGrid>
      <w:tr w:rsidR="0082073F" w:rsidRPr="00CC499B">
        <w:trPr>
          <w:trHeight w:val="255"/>
        </w:trPr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All (n=59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Non-diabetic (n=37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T2D (n=22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Age (years)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61 ± 10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64 ± 7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60 ± 12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Sex (female / male)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23 / 36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17 / 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6 / 16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BMI (kg/m</w:t>
            </w:r>
            <w:r w:rsidRPr="00CC499B">
              <w:rPr>
                <w:rFonts w:ascii="Arial" w:eastAsia="MS Mincho" w:hAnsi="Arial" w:cs="Arial"/>
                <w:sz w:val="20"/>
                <w:szCs w:val="20"/>
                <w:vertAlign w:val="superscript"/>
                <w:lang w:eastAsia="ja-JP"/>
              </w:rPr>
              <w:t>2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26.8 ± 3.8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26.4 ± 3.7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27.4 ± 3.9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Purity (%)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 xml:space="preserve">72 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±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 xml:space="preserve"> </w:t>
            </w: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18</w:t>
            </w:r>
          </w:p>
        </w:tc>
        <w:tc>
          <w:tcPr>
            <w:tcW w:w="14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72 ± 17</w:t>
            </w:r>
          </w:p>
        </w:tc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72 ± 21</w:t>
            </w:r>
          </w:p>
        </w:tc>
      </w:tr>
      <w:tr w:rsidR="0082073F" w:rsidRPr="00CC499B">
        <w:trPr>
          <w:trHeight w:val="255"/>
        </w:trPr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CC499B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Number of donors from which HbA1c was available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57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35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CC499B" w:rsidRDefault="0082073F" w:rsidP="00615B66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22</w:t>
            </w:r>
          </w:p>
        </w:tc>
      </w:tr>
    </w:tbl>
    <w:p w:rsidR="0082073F" w:rsidRPr="00CC499B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CC499B">
        <w:rPr>
          <w:rFonts w:ascii="Arial" w:eastAsia="MS Mincho" w:hAnsi="Arial" w:cs="Arial"/>
          <w:sz w:val="20"/>
          <w:szCs w:val="20"/>
          <w:lang w:eastAsia="ja-JP"/>
        </w:rPr>
        <w:t xml:space="preserve">Data are presented as mean ± </w:t>
      </w:r>
      <w:proofErr w:type="spellStart"/>
      <w:r w:rsidRPr="00CC499B">
        <w:rPr>
          <w:rFonts w:ascii="Arial" w:eastAsia="MS Mincho" w:hAnsi="Arial" w:cs="Arial"/>
          <w:sz w:val="20"/>
          <w:szCs w:val="20"/>
          <w:lang w:eastAsia="ja-JP"/>
        </w:rPr>
        <w:t>s.d.</w:t>
      </w:r>
      <w:proofErr w:type="spellEnd"/>
      <w:r w:rsidRPr="00CC499B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No insulin secretion data were available from the replication set.</w:t>
      </w:r>
    </w:p>
    <w:p w:rsidR="0082073F" w:rsidRPr="00CC499B" w:rsidRDefault="0082073F" w:rsidP="0082073F">
      <w:pPr>
        <w:jc w:val="both"/>
        <w:rPr>
          <w:rFonts w:ascii="Times New Roman" w:eastAsia="MS Mincho" w:hAnsi="Times New Roman"/>
          <w:b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br w:type="page"/>
      </w:r>
    </w:p>
    <w:p w:rsidR="0082073F" w:rsidRPr="00095F8E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lastRenderedPageBreak/>
        <w:t>Table S6</w:t>
      </w:r>
      <w:r w:rsidRPr="003C4E3B">
        <w:rPr>
          <w:rFonts w:ascii="Times New Roman" w:eastAsia="MS Mincho" w:hAnsi="Times New Roman"/>
          <w:lang w:eastAsia="ja-JP"/>
        </w:rPr>
        <w:t xml:space="preserve"> Analysis of network properties</w:t>
      </w:r>
      <w:r>
        <w:rPr>
          <w:rFonts w:ascii="Times New Roman" w:eastAsia="MS Mincho" w:hAnsi="Times New Roman"/>
          <w:lang w:eastAsia="ja-JP"/>
        </w:rPr>
        <w:t xml:space="preserve"> in replication set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680"/>
        <w:gridCol w:w="1300"/>
        <w:gridCol w:w="1300"/>
        <w:gridCol w:w="1300"/>
      </w:tblGrid>
      <w:tr w:rsidR="0082073F" w:rsidRPr="00336101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Symbol" w:eastAsia="Times New Roman" w:hAnsi="Symbo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Symbol" w:eastAsia="Times New Roman" w:hAnsi="Symbol" w:cs="Arial"/>
                <w:color w:val="000000"/>
                <w:sz w:val="20"/>
                <w:szCs w:val="20"/>
                <w:lang w:val="en-GB" w:eastAsia="en-GB"/>
              </w:rPr>
              <w:t>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</w:t>
            </w: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mean </w:t>
            </w:r>
            <w:r w:rsidRPr="00336101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GB" w:eastAsia="en-GB"/>
              </w:rPr>
              <w:t>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max </w:t>
            </w:r>
            <w:r w:rsidRPr="00336101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GB" w:eastAsia="en-GB"/>
              </w:rPr>
              <w:t>k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0.089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2030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3233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1510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838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516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340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235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169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126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96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74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0.817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58</w:t>
            </w:r>
          </w:p>
        </w:tc>
      </w:tr>
      <w:tr w:rsidR="0082073F" w:rsidRPr="00336101">
        <w:trPr>
          <w:trHeight w:val="288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0.834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336101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33610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47</w:t>
            </w:r>
          </w:p>
        </w:tc>
      </w:tr>
    </w:tbl>
    <w:p w:rsidR="0082073F" w:rsidRPr="003C4E3B" w:rsidRDefault="0082073F" w:rsidP="0082073F">
      <w:pPr>
        <w:ind w:right="3551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Values of </w:t>
      </w:r>
      <w:r w:rsidRPr="003C4E3B">
        <w:rPr>
          <w:rFonts w:ascii="Symbol" w:eastAsia="MS Mincho" w:hAnsi="Symbol" w:cs="Arial"/>
          <w:sz w:val="20"/>
          <w:szCs w:val="20"/>
          <w:lang w:eastAsia="ja-JP"/>
        </w:rPr>
        <w:t>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from 1 </w:t>
      </w:r>
      <w:r>
        <w:rPr>
          <w:rFonts w:ascii="Arial" w:eastAsia="MS Mincho" w:hAnsi="Arial" w:cs="Arial"/>
          <w:sz w:val="20"/>
          <w:szCs w:val="20"/>
          <w:lang w:eastAsia="ja-JP"/>
        </w:rPr>
        <w:t>to 12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were used to generate the adjacency matrix 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a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proofErr w:type="gramStart"/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,j</w:t>
      </w:r>
      <w:proofErr w:type="spellEnd"/>
      <w:proofErr w:type="gramEnd"/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= |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cor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>(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>,x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j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>)|</w:t>
      </w:r>
      <w:r w:rsidRPr="003C4E3B">
        <w:rPr>
          <w:rFonts w:ascii="Symbol" w:eastAsia="MS Mincho" w:hAnsi="Symbol" w:cs="Arial"/>
          <w:sz w:val="20"/>
          <w:szCs w:val="20"/>
          <w:vertAlign w:val="superscript"/>
          <w:lang w:eastAsia="ja-JP"/>
        </w:rPr>
        <w:t>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>, where x</w:t>
      </w:r>
      <w:r w:rsidRPr="003C4E3B">
        <w:rPr>
          <w:rFonts w:ascii="Arial" w:eastAsia="MS Mincho" w:hAnsi="Arial" w:cs="Arial"/>
          <w:sz w:val="20"/>
          <w:szCs w:val="20"/>
          <w:vertAlign w:val="subscript"/>
          <w:lang w:eastAsia="ja-JP"/>
        </w:rPr>
        <w:t>i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represents the expression vector for gene </w:t>
      </w:r>
      <w:proofErr w:type="spellStart"/>
      <w:r w:rsidRPr="003C4E3B">
        <w:rPr>
          <w:rFonts w:ascii="Arial" w:eastAsia="MS Mincho" w:hAnsi="Arial" w:cs="Arial"/>
          <w:sz w:val="20"/>
          <w:szCs w:val="20"/>
          <w:lang w:eastAsia="ja-JP"/>
        </w:rPr>
        <w:t>i</w:t>
      </w:r>
      <w:proofErr w:type="spellEnd"/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</w:t>
      </w:r>
      <w:r>
        <w:rPr>
          <w:rFonts w:ascii="Arial" w:eastAsia="MS Mincho" w:hAnsi="Arial" w:cs="Arial"/>
          <w:sz w:val="20"/>
          <w:szCs w:val="20"/>
          <w:lang w:eastAsia="ja-JP"/>
        </w:rPr>
        <w:t>across the 59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samples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in the replication set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. The degree </w:t>
      </w:r>
      <w:r w:rsidRPr="003C4E3B">
        <w:rPr>
          <w:rFonts w:ascii="Arial" w:eastAsia="MS Mincho" w:hAnsi="Arial" w:cs="Arial"/>
          <w:i/>
          <w:sz w:val="20"/>
          <w:szCs w:val="20"/>
          <w:lang w:eastAsia="ja-JP"/>
        </w:rPr>
        <w:t>k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denotes the connectivity of a gene. A linear relation between the logarithm of k and the logarithm of the degree distribution </w:t>
      </w:r>
      <w:proofErr w:type="gramStart"/>
      <w:r w:rsidRPr="003C4E3B">
        <w:rPr>
          <w:rFonts w:ascii="Arial" w:eastAsia="MS Mincho" w:hAnsi="Arial" w:cs="Arial"/>
          <w:sz w:val="20"/>
          <w:szCs w:val="20"/>
          <w:lang w:eastAsia="ja-JP"/>
        </w:rPr>
        <w:t>p(</w:t>
      </w:r>
      <w:proofErr w:type="gramEnd"/>
      <w:r w:rsidRPr="003C4E3B">
        <w:rPr>
          <w:rFonts w:ascii="Arial" w:eastAsia="MS Mincho" w:hAnsi="Arial" w:cs="Arial"/>
          <w:sz w:val="20"/>
          <w:szCs w:val="20"/>
          <w:lang w:eastAsia="ja-JP"/>
        </w:rPr>
        <w:t>k) implies that the network has scale-free topology. R</w:t>
      </w:r>
      <w:r w:rsidRPr="003C4E3B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2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denotes the scale-free fit index. To obtain a network with approximately scale-free topology (R</w:t>
      </w:r>
      <w:r w:rsidRPr="003C4E3B">
        <w:rPr>
          <w:rFonts w:ascii="Arial" w:eastAsia="MS Mincho" w:hAnsi="Arial" w:cs="Arial"/>
          <w:sz w:val="20"/>
          <w:szCs w:val="20"/>
          <w:vertAlign w:val="superscript"/>
          <w:lang w:eastAsia="ja-JP"/>
        </w:rPr>
        <w:t>2</w:t>
      </w:r>
      <w:r>
        <w:rPr>
          <w:rFonts w:ascii="Arial" w:eastAsia="MS Mincho" w:hAnsi="Arial" w:cs="Arial"/>
          <w:sz w:val="20"/>
          <w:szCs w:val="20"/>
          <w:lang w:eastAsia="ja-JP"/>
        </w:rPr>
        <w:t>&gt;0.8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) and yet high connectivity, </w:t>
      </w:r>
      <w:r w:rsidRPr="003C4E3B">
        <w:rPr>
          <w:rFonts w:ascii="Symbol" w:eastAsia="MS Mincho" w:hAnsi="Symbol" w:cs="Arial"/>
          <w:sz w:val="20"/>
          <w:szCs w:val="20"/>
          <w:lang w:eastAsia="ja-JP"/>
        </w:rPr>
        <w:t></w:t>
      </w:r>
      <w:r>
        <w:rPr>
          <w:rFonts w:ascii="Arial" w:eastAsia="MS Mincho" w:hAnsi="Arial" w:cs="Arial"/>
          <w:sz w:val="20"/>
          <w:szCs w:val="20"/>
          <w:lang w:eastAsia="ja-JP"/>
        </w:rPr>
        <w:t>=8</w:t>
      </w:r>
      <w:r w:rsidRPr="003C4E3B">
        <w:rPr>
          <w:rFonts w:ascii="Arial" w:eastAsia="MS Mincho" w:hAnsi="Arial" w:cs="Arial"/>
          <w:sz w:val="20"/>
          <w:szCs w:val="20"/>
          <w:lang w:eastAsia="ja-JP"/>
        </w:rPr>
        <w:t xml:space="preserve"> was used for subsequent analyses. </w:t>
      </w: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br w:type="page"/>
      </w:r>
    </w:p>
    <w:p w:rsidR="0082073F" w:rsidRPr="0023338B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lastRenderedPageBreak/>
        <w:t>Table S7 Module genes with islet-selective open chromatin</w:t>
      </w:r>
    </w:p>
    <w:tbl>
      <w:tblPr>
        <w:tblW w:w="2540" w:type="dxa"/>
        <w:tblInd w:w="93" w:type="dxa"/>
        <w:tblLook w:val="04A0" w:firstRow="1" w:lastRow="0" w:firstColumn="1" w:lastColumn="0" w:noHBand="0" w:noVBand="1"/>
      </w:tblPr>
      <w:tblGrid>
        <w:gridCol w:w="1580"/>
        <w:gridCol w:w="960"/>
      </w:tblGrid>
      <w:tr w:rsidR="0082073F" w:rsidRPr="0023338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Gene Symbol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Fold-change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in T2D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ABCC9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ABHD10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ACVR1C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AGBL4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ANKS1B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ATRNL1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BARX2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BMP5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C1orf158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C1orf168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C3orf14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CACNA1H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CACNA2D1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-1.09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CACNB2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CADM1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CADPS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CERKL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CHODL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CNTN1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CNTN4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CPE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DACH1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DCX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DGKB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DIRAS2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DSCAM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DZIP3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ELAVL4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ELP4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EML5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ENAM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FAM123C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FAM135A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FAM135B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FAM19A4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FAM84A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FBXW7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FGF14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FOXC1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FOXP2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G6PC2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GABRG2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GAD2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GDAP1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GLP1R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GNAI1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GPM6A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GRIK2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HMGCLL1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HS6ST3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IAPP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IGSF11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ISL1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JAKMIP2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KBTBD7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KCNK16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KCNMA1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KIAA1383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KLHL1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LIG4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LIMCH1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LRRTM3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LSAMP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MAGI2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MAP9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MAPK10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MCTP2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-1.09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MEIS2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MEIS3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MMP16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MS4A8B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MYO3A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NALCN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NECAB2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NEGR1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NEUROD1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NKX6-1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NMNAT3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NOL4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NR3C2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NRXN1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ODZ3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OXGR1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PAPPA2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PAX6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PCDH17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PCDH20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-1.35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PCDHAC1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PCP4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PDX1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PDZRN3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PRKACB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PRUNE2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PVRL3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RAB3C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RALYL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RIMBP2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RIMS2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RNF150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RNF180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ROBO2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RTN1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SCG2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SCGB2A1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SDK1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SGCB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SGCZ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SIM1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SLC17A6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SLC18A2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SLC30A8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SLC35F4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-1.21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SLC5A1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-1.08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SLC7A2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SLCO1A2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SPATA7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SPTB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1.01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-1.19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ST6GALNAC5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ST8SIA3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-1.02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STXBP5L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SULT4A1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SYT14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SYT4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TMEM132B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-1.13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TMEM132D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-1.10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TMEM61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>TMEM63C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-1.11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TRPM3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TSC22D1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TSHZ3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TSPYL5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-1.14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TTC8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-1.07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UNC5D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-1.15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ZNF585B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  <w:tr w:rsidR="0082073F" w:rsidRPr="0023338B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ZSCAN18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-1.06</w:t>
            </w:r>
          </w:p>
        </w:tc>
      </w:tr>
    </w:tbl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</w:p>
    <w:p w:rsidR="0082073F" w:rsidRDefault="0082073F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br w:type="page"/>
      </w:r>
    </w:p>
    <w:p w:rsidR="0082073F" w:rsidRPr="00543DD4" w:rsidRDefault="0082073F" w:rsidP="0082073F">
      <w:pPr>
        <w:jc w:val="both"/>
        <w:rPr>
          <w:rFonts w:ascii="Times New Roman" w:eastAsia="MS Mincho" w:hAnsi="Times New Roman"/>
          <w:lang w:eastAsia="ja-JP"/>
        </w:rPr>
      </w:pPr>
      <w:r w:rsidRPr="00543DD4">
        <w:rPr>
          <w:rFonts w:ascii="Times New Roman" w:eastAsia="MS Mincho" w:hAnsi="Times New Roman"/>
          <w:lang w:eastAsia="ja-JP"/>
        </w:rPr>
        <w:lastRenderedPageBreak/>
        <w:t xml:space="preserve">Table S8 SNPs associated with module </w:t>
      </w:r>
      <w:proofErr w:type="spellStart"/>
      <w:r w:rsidRPr="00543DD4">
        <w:rPr>
          <w:rFonts w:ascii="Times New Roman" w:eastAsia="MS Mincho" w:hAnsi="Times New Roman"/>
          <w:lang w:eastAsia="ja-JP"/>
        </w:rPr>
        <w:t>eigengenes</w:t>
      </w:r>
      <w:proofErr w:type="spellEnd"/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1273"/>
        <w:gridCol w:w="1183"/>
        <w:gridCol w:w="3088"/>
        <w:gridCol w:w="1701"/>
      </w:tblGrid>
      <w:tr w:rsidR="0082073F" w:rsidRPr="0023338B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SNP id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Nearest gene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Associated trait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P value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rs4406574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1.4200e-04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rs5975111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1.9858e-04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rs5932625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1.4200e-04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rs11796659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1.9858e-04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rs5932624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2.1855e-04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rs5977087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1.9858e-04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rs1408301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SMARCA1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1.9858e-04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rs10505917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1.2848e-03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rs7314161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T2D module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1.1902e-03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rs11047351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168 genes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1.6742e-03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rs17498948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168 genes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1.6742e-03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rs4569092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168 genes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1.1506e-03</w:t>
            </w:r>
          </w:p>
        </w:tc>
      </w:tr>
      <w:tr w:rsidR="0082073F" w:rsidRPr="0023338B">
        <w:trPr>
          <w:trHeight w:val="288"/>
        </w:trPr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rs4963749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SOX5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Eigengene</w:t>
            </w:r>
            <w:proofErr w:type="spellEnd"/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168 genes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73F" w:rsidRPr="0023338B" w:rsidRDefault="0082073F" w:rsidP="00615B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23338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1.6742e-03</w:t>
            </w:r>
          </w:p>
        </w:tc>
      </w:tr>
    </w:tbl>
    <w:p w:rsidR="0082073F" w:rsidRPr="0023338B" w:rsidRDefault="0082073F" w:rsidP="0082073F">
      <w:pPr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The islet donors (n=64</w:t>
      </w:r>
      <w:r w:rsidRPr="0023338B">
        <w:rPr>
          <w:rFonts w:ascii="Arial" w:eastAsia="MS Mincho" w:hAnsi="Arial" w:cs="Arial"/>
          <w:sz w:val="20"/>
          <w:szCs w:val="20"/>
          <w:lang w:eastAsia="ja-JP"/>
        </w:rPr>
        <w:t xml:space="preserve">) were genotyped for single-nucleotide polymorphisms (SNPs) 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and associations </w:t>
      </w:r>
      <w:r w:rsidRPr="0023338B">
        <w:rPr>
          <w:rFonts w:ascii="Arial" w:eastAsia="MS Mincho" w:hAnsi="Arial" w:cs="Arial"/>
          <w:sz w:val="20"/>
          <w:szCs w:val="20"/>
          <w:lang w:eastAsia="ja-JP"/>
        </w:rPr>
        <w:t xml:space="preserve"> between donor genotype and 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the </w:t>
      </w: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eigengene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 xml:space="preserve"> of the T2D-related module and the </w:t>
      </w:r>
      <w:proofErr w:type="spellStart"/>
      <w:r>
        <w:rPr>
          <w:rFonts w:ascii="Arial" w:eastAsia="MS Mincho" w:hAnsi="Arial" w:cs="Arial"/>
          <w:sz w:val="20"/>
          <w:szCs w:val="20"/>
          <w:lang w:eastAsia="ja-JP"/>
        </w:rPr>
        <w:t>eigengene</w:t>
      </w:r>
      <w:proofErr w:type="spellEnd"/>
      <w:r>
        <w:rPr>
          <w:rFonts w:ascii="Arial" w:eastAsia="MS Mincho" w:hAnsi="Arial" w:cs="Arial"/>
          <w:sz w:val="20"/>
          <w:szCs w:val="20"/>
          <w:lang w:eastAsia="ja-JP"/>
        </w:rPr>
        <w:t xml:space="preserve"> representing the 168 open chromatin genes, respectively, was </w:t>
      </w:r>
      <w:r w:rsidRPr="0023338B">
        <w:rPr>
          <w:rFonts w:ascii="Arial" w:eastAsia="MS Mincho" w:hAnsi="Arial" w:cs="Arial"/>
          <w:sz w:val="20"/>
          <w:szCs w:val="20"/>
          <w:lang w:eastAsia="ja-JP"/>
        </w:rPr>
        <w:t>analyzed by linear regression using age, sex and BMI a</w:t>
      </w:r>
      <w:r>
        <w:rPr>
          <w:rFonts w:ascii="Arial" w:eastAsia="MS Mincho" w:hAnsi="Arial" w:cs="Arial"/>
          <w:sz w:val="20"/>
          <w:szCs w:val="20"/>
          <w:lang w:eastAsia="ja-JP"/>
        </w:rPr>
        <w:t>s covariates. The nearest gene and the p values</w:t>
      </w:r>
      <w:r w:rsidRPr="0023338B">
        <w:rPr>
          <w:rFonts w:ascii="Arial" w:eastAsia="MS Mincho" w:hAnsi="Arial" w:cs="Arial"/>
          <w:sz w:val="20"/>
          <w:szCs w:val="20"/>
          <w:lang w:eastAsia="ja-JP"/>
        </w:rPr>
        <w:t xml:space="preserve"> from the linear regression are given. Displayed p values are not corrected for multiple testing.</w:t>
      </w:r>
    </w:p>
    <w:p w:rsidR="0082073F" w:rsidRDefault="0082073F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Default="00C66CC8" w:rsidP="0082073F"/>
    <w:p w:rsidR="00C66CC8" w:rsidRPr="00C66CC8" w:rsidRDefault="00C66CC8" w:rsidP="00C66CC8">
      <w:pPr>
        <w:rPr>
          <w:rFonts w:ascii="Times New Roman" w:hAnsi="Times New Roman" w:cs="Times New Roman"/>
          <w:b/>
          <w:sz w:val="32"/>
          <w:szCs w:val="32"/>
        </w:rPr>
      </w:pPr>
      <w:r w:rsidRPr="00C66CC8">
        <w:rPr>
          <w:rFonts w:ascii="Times New Roman" w:hAnsi="Times New Roman" w:cs="Times New Roman"/>
          <w:b/>
          <w:sz w:val="32"/>
          <w:szCs w:val="32"/>
        </w:rPr>
        <w:lastRenderedPageBreak/>
        <w:t>Experimental procedures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  <w:b/>
        </w:rPr>
      </w:pPr>
      <w:r w:rsidRPr="00D37639">
        <w:rPr>
          <w:rFonts w:ascii="Times New Roman" w:hAnsi="Times New Roman" w:cs="Times New Roman"/>
          <w:b/>
        </w:rPr>
        <w:t>Human islets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  <w:r w:rsidRPr="00644825">
        <w:rPr>
          <w:rFonts w:ascii="Times New Roman" w:hAnsi="Times New Roman" w:cs="Times New Roman"/>
        </w:rPr>
        <w:t>Islets were extracted from cadaveric multi-organ donors after research consent as previously described (3</w:t>
      </w:r>
      <w:proofErr w:type="gramStart"/>
      <w:r w:rsidRPr="00644825">
        <w:rPr>
          <w:rFonts w:ascii="Times New Roman" w:hAnsi="Times New Roman" w:cs="Times New Roman"/>
        </w:rPr>
        <w:t>,4</w:t>
      </w:r>
      <w:proofErr w:type="gramEnd"/>
      <w:r w:rsidRPr="00644825">
        <w:rPr>
          <w:rFonts w:ascii="Times New Roman" w:hAnsi="Times New Roman" w:cs="Times New Roman"/>
        </w:rPr>
        <w:t xml:space="preserve">). Briefly, the pancreas was perfused with ice-cold collagenase, cut into pieces and placed in a digestion chamber at 37°C. Separation of endocrine and exocrine tissues was achieved by a continuous density gradient. Selected fractions were then centrifuged to enrich for islets. Purity of islets was measured by </w:t>
      </w:r>
      <w:proofErr w:type="spellStart"/>
      <w:r w:rsidRPr="00644825">
        <w:rPr>
          <w:rFonts w:ascii="Times New Roman" w:hAnsi="Times New Roman" w:cs="Times New Roman"/>
        </w:rPr>
        <w:t>dithizone</w:t>
      </w:r>
      <w:proofErr w:type="spellEnd"/>
      <w:r w:rsidRPr="00644825">
        <w:rPr>
          <w:rFonts w:ascii="Times New Roman" w:hAnsi="Times New Roman" w:cs="Times New Roman"/>
        </w:rPr>
        <w:t xml:space="preserve"> staining (3). From this suspension, islets to be used for experiments were hand-picked under a microscope. The islets were cultured at 5.6</w:t>
      </w:r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in CMRL-1066 (INC </w:t>
      </w:r>
      <w:proofErr w:type="spellStart"/>
      <w:r w:rsidRPr="00D37639">
        <w:rPr>
          <w:rFonts w:ascii="Times New Roman" w:hAnsi="Times New Roman" w:cs="Times New Roman"/>
        </w:rPr>
        <w:t>Biomedicals</w:t>
      </w:r>
      <w:proofErr w:type="spellEnd"/>
      <w:r w:rsidRPr="00D37639">
        <w:rPr>
          <w:rFonts w:ascii="Times New Roman" w:hAnsi="Times New Roman" w:cs="Times New Roman"/>
        </w:rPr>
        <w:t xml:space="preserve">, Costa Mesa, USA) supplemented with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HEPES, 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L-glutamine, 50 µg/ml gentamicin, 0.25 µg/ml </w:t>
      </w:r>
      <w:proofErr w:type="spellStart"/>
      <w:r w:rsidRPr="00D37639">
        <w:rPr>
          <w:rFonts w:ascii="Times New Roman" w:hAnsi="Times New Roman" w:cs="Times New Roman"/>
        </w:rPr>
        <w:t>Fungizone</w:t>
      </w:r>
      <w:proofErr w:type="spellEnd"/>
      <w:r w:rsidRPr="00D37639">
        <w:rPr>
          <w:rFonts w:ascii="Times New Roman" w:hAnsi="Times New Roman" w:cs="Times New Roman"/>
        </w:rPr>
        <w:t xml:space="preserve"> (GIBCO, BRL, </w:t>
      </w:r>
      <w:proofErr w:type="spellStart"/>
      <w:r w:rsidRPr="00D37639">
        <w:rPr>
          <w:rFonts w:ascii="Times New Roman" w:hAnsi="Times New Roman" w:cs="Times New Roman"/>
        </w:rPr>
        <w:t>Gaitersburg</w:t>
      </w:r>
      <w:proofErr w:type="spellEnd"/>
      <w:r w:rsidRPr="00D37639">
        <w:rPr>
          <w:rFonts w:ascii="Times New Roman" w:hAnsi="Times New Roman" w:cs="Times New Roman"/>
        </w:rPr>
        <w:t xml:space="preserve">, MD, USA), 20 µg/ml ciprofloxacin (Bayer Healthcare, Leverkusen, Germany),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nicotinamide</w:t>
      </w:r>
      <w:proofErr w:type="spellEnd"/>
      <w:r w:rsidRPr="00D37639">
        <w:rPr>
          <w:rFonts w:ascii="Times New Roman" w:hAnsi="Times New Roman" w:cs="Times New Roman"/>
        </w:rPr>
        <w:t xml:space="preserve"> and 10% serum at 37°C (95% O2 and 5% CO2) for 1 to 9 days prior to experiments.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  <w:proofErr w:type="gramStart"/>
      <w:r w:rsidRPr="00D37639">
        <w:rPr>
          <w:rFonts w:ascii="Times New Roman" w:eastAsia="MS Mincho" w:hAnsi="Times New Roman" w:cs="Times New Roman"/>
          <w:b/>
          <w:lang w:eastAsia="ja-JP"/>
        </w:rPr>
        <w:t>Microarray analysis.</w:t>
      </w:r>
      <w:proofErr w:type="gramEnd"/>
      <w:r w:rsidRPr="00D37639">
        <w:rPr>
          <w:rFonts w:ascii="Times New Roman" w:eastAsia="MS Mincho" w:hAnsi="Times New Roman" w:cs="Times New Roman"/>
          <w:b/>
          <w:lang w:eastAsia="ja-JP"/>
        </w:rPr>
        <w:t xml:space="preserve"> </w:t>
      </w:r>
      <w:r w:rsidRPr="00D37639">
        <w:rPr>
          <w:rFonts w:ascii="Times New Roman" w:eastAsia="MS Mincho" w:hAnsi="Times New Roman" w:cs="Times New Roman"/>
          <w:lang w:eastAsia="ja-JP"/>
        </w:rPr>
        <w:t xml:space="preserve">Total RNA was extracted from human islets with the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AllPrep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DNA/RNA Mini Kit (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Qiagen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, Germany). RNA quality and concentration were measured using an Agilent 2100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Bioanalyzer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(Bio-Rad, Hercules, CA, USA) and a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Nanodrop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ND-1000 (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NanoDrop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Technologies, USA). The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Affymetrix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GeneChip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® Human Gene 1.0 ST microarray chip was used for gene expression analysis in accordance with the standard protocol. Briefly, total RNA was converted into biotin-targeted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cRNA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following the manufacturer’s specifications, and the biotin-labeled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cRNA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was fragmented into strands with 35 to 200 nucleotides. This was hybridized onto the chip overnight in a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GeneChip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® Hybridization 6400 oven using standard procedures. The arrays were washed and stained in a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GeneChip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® Fluidics Station 450. Scanning was carried out with the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GeneChip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® Scanner 3000 and image analysis was done with the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GeneChip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® Operating Software. Data normalization was performed using Robust Multi-array Analysis (RMA). </w:t>
      </w: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</w:p>
    <w:p w:rsidR="00C66CC8" w:rsidRPr="002206EA" w:rsidRDefault="00C66CC8" w:rsidP="00C66CC8">
      <w:pPr>
        <w:jc w:val="both"/>
        <w:rPr>
          <w:rFonts w:ascii="Times New Roman" w:eastAsia="MS Mincho" w:hAnsi="Times New Roman"/>
          <w:lang w:eastAsia="ja-JP"/>
        </w:rPr>
      </w:pPr>
      <w:proofErr w:type="spellStart"/>
      <w:proofErr w:type="gramStart"/>
      <w:r w:rsidRPr="002206EA">
        <w:rPr>
          <w:rFonts w:ascii="Times New Roman" w:eastAsia="MS Mincho" w:hAnsi="Times New Roman"/>
          <w:b/>
          <w:lang w:eastAsia="ja-JP"/>
        </w:rPr>
        <w:t>Coexpression</w:t>
      </w:r>
      <w:proofErr w:type="spellEnd"/>
      <w:r w:rsidRPr="002206EA">
        <w:rPr>
          <w:rFonts w:ascii="Times New Roman" w:eastAsia="MS Mincho" w:hAnsi="Times New Roman"/>
          <w:b/>
          <w:lang w:eastAsia="ja-JP"/>
        </w:rPr>
        <w:t xml:space="preserve"> network analysis.</w:t>
      </w:r>
      <w:proofErr w:type="gramEnd"/>
      <w:r w:rsidRPr="002206EA">
        <w:rPr>
          <w:rFonts w:ascii="Times New Roman" w:eastAsia="MS Mincho" w:hAnsi="Times New Roman"/>
          <w:b/>
          <w:lang w:eastAsia="ja-JP"/>
        </w:rPr>
        <w:t xml:space="preserve"> </w:t>
      </w:r>
      <w:r w:rsidRPr="002206EA">
        <w:rPr>
          <w:rFonts w:ascii="Times New Roman" w:eastAsia="MS Mincho" w:hAnsi="Times New Roman"/>
          <w:lang w:eastAsia="ja-JP"/>
        </w:rPr>
        <w:t xml:space="preserve">The co-expression network analysis </w:t>
      </w:r>
      <w:r>
        <w:rPr>
          <w:rFonts w:ascii="Times New Roman" w:eastAsia="MS Mincho" w:hAnsi="Times New Roman"/>
          <w:lang w:eastAsia="ja-JP"/>
        </w:rPr>
        <w:t>was performed in R (version 2.15</w:t>
      </w:r>
      <w:r w:rsidRPr="002206EA">
        <w:rPr>
          <w:rFonts w:ascii="Times New Roman" w:eastAsia="MS Mincho" w:hAnsi="Times New Roman"/>
          <w:lang w:eastAsia="ja-JP"/>
        </w:rPr>
        <w:t>.1) using log2-transformed microarray expression data.</w:t>
      </w:r>
      <w:r>
        <w:rPr>
          <w:rFonts w:ascii="Times New Roman" w:eastAsia="MS Mincho" w:hAnsi="Times New Roman"/>
          <w:lang w:eastAsia="ja-JP"/>
        </w:rPr>
        <w:t xml:space="preserve"> </w:t>
      </w:r>
      <w:r w:rsidRPr="002206EA">
        <w:rPr>
          <w:rFonts w:ascii="Times New Roman" w:eastAsia="MS Mincho" w:hAnsi="Times New Roman"/>
          <w:lang w:eastAsia="ja-JP"/>
        </w:rPr>
        <w:t xml:space="preserve">Using the weighted gene co-expression network analysis (WGCNA) framework </w:t>
      </w:r>
      <w:r w:rsidRPr="002206EA">
        <w:rPr>
          <w:rFonts w:ascii="Times New Roman" w:eastAsia="MS Mincho" w:hAnsi="Times New Roman"/>
          <w:noProof/>
          <w:lang w:eastAsia="ja-JP"/>
        </w:rPr>
        <w:t>(Zhang and Horvath, 2005)</w:t>
      </w:r>
      <w:r w:rsidRPr="002206EA">
        <w:rPr>
          <w:rFonts w:ascii="Times New Roman" w:eastAsia="MS Mincho" w:hAnsi="Times New Roman"/>
          <w:lang w:eastAsia="ja-JP"/>
        </w:rPr>
        <w:t xml:space="preserve"> and the corresponding Bioconductor package </w:t>
      </w:r>
      <w:r w:rsidRPr="002206EA">
        <w:rPr>
          <w:rFonts w:ascii="Times New Roman" w:eastAsia="MS Mincho" w:hAnsi="Times New Roman"/>
          <w:noProof/>
          <w:lang w:eastAsia="ja-JP"/>
        </w:rPr>
        <w:t>(Langfelder and Horvath, 2008)</w:t>
      </w:r>
      <w:r w:rsidRPr="002206EA">
        <w:rPr>
          <w:rFonts w:ascii="Times New Roman" w:eastAsia="MS Mincho" w:hAnsi="Times New Roman"/>
          <w:lang w:eastAsia="ja-JP"/>
        </w:rPr>
        <w:t xml:space="preserve">, we first calculated the pair-wise co-expression for all genes and formed a similarity matrix based on the Pearson correlation coefficients </w:t>
      </w:r>
      <w:proofErr w:type="spellStart"/>
      <w:r w:rsidRPr="002206EA">
        <w:rPr>
          <w:rFonts w:ascii="Times New Roman" w:eastAsia="MS Mincho" w:hAnsi="Times New Roman"/>
          <w:lang w:eastAsia="ja-JP"/>
        </w:rPr>
        <w:t>s</w:t>
      </w:r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proofErr w:type="gramStart"/>
      <w:r w:rsidRPr="002206EA">
        <w:rPr>
          <w:rFonts w:ascii="Times New Roman" w:eastAsia="MS Mincho" w:hAnsi="Times New Roman"/>
          <w:vertAlign w:val="subscript"/>
          <w:lang w:eastAsia="ja-JP"/>
        </w:rPr>
        <w:t>,j</w:t>
      </w:r>
      <w:proofErr w:type="spellEnd"/>
      <w:proofErr w:type="gramEnd"/>
      <w:r w:rsidRPr="002206EA">
        <w:rPr>
          <w:rFonts w:ascii="Times New Roman" w:eastAsia="MS Mincho" w:hAnsi="Times New Roman"/>
          <w:lang w:eastAsia="ja-JP"/>
        </w:rPr>
        <w:t xml:space="preserve"> = |</w:t>
      </w:r>
      <w:proofErr w:type="spellStart"/>
      <w:r w:rsidRPr="002206EA">
        <w:rPr>
          <w:rFonts w:ascii="Times New Roman" w:eastAsia="MS Mincho" w:hAnsi="Times New Roman"/>
          <w:lang w:eastAsia="ja-JP"/>
        </w:rPr>
        <w:t>cor</w:t>
      </w:r>
      <w:proofErr w:type="spellEnd"/>
      <w:r w:rsidRPr="002206EA">
        <w:rPr>
          <w:rFonts w:ascii="Times New Roman" w:eastAsia="MS Mincho" w:hAnsi="Times New Roman"/>
          <w:lang w:eastAsia="ja-JP"/>
        </w:rPr>
        <w:t>(</w:t>
      </w:r>
      <w:proofErr w:type="spellStart"/>
      <w:r w:rsidRPr="002206EA">
        <w:rPr>
          <w:rFonts w:ascii="Times New Roman" w:eastAsia="MS Mincho" w:hAnsi="Times New Roman"/>
          <w:lang w:eastAsia="ja-JP"/>
        </w:rPr>
        <w:t>x</w:t>
      </w:r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r w:rsidRPr="002206EA">
        <w:rPr>
          <w:rFonts w:ascii="Times New Roman" w:eastAsia="MS Mincho" w:hAnsi="Times New Roman"/>
          <w:lang w:eastAsia="ja-JP"/>
        </w:rPr>
        <w:t>,x</w:t>
      </w:r>
      <w:r w:rsidRPr="002206EA">
        <w:rPr>
          <w:rFonts w:ascii="Times New Roman" w:eastAsia="MS Mincho" w:hAnsi="Times New Roman"/>
          <w:vertAlign w:val="subscript"/>
          <w:lang w:eastAsia="ja-JP"/>
        </w:rPr>
        <w:t>j</w:t>
      </w:r>
      <w:proofErr w:type="spellEnd"/>
      <w:r w:rsidRPr="002206EA">
        <w:rPr>
          <w:rFonts w:ascii="Times New Roman" w:eastAsia="MS Mincho" w:hAnsi="Times New Roman"/>
          <w:lang w:eastAsia="ja-JP"/>
        </w:rPr>
        <w:t>)|, where x</w:t>
      </w:r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r w:rsidRPr="002206EA">
        <w:rPr>
          <w:rFonts w:ascii="Times New Roman" w:eastAsia="MS Mincho" w:hAnsi="Times New Roman"/>
          <w:lang w:eastAsia="ja-JP"/>
        </w:rPr>
        <w:t xml:space="preserve"> denotes the expression vector for gene </w:t>
      </w:r>
      <w:proofErr w:type="spellStart"/>
      <w:r w:rsidRPr="002206EA">
        <w:rPr>
          <w:rFonts w:ascii="Times New Roman" w:eastAsia="MS Mincho" w:hAnsi="Times New Roman"/>
          <w:lang w:eastAsia="ja-JP"/>
        </w:rPr>
        <w:t>i</w:t>
      </w:r>
      <w:proofErr w:type="spellEnd"/>
      <w:r w:rsidRPr="002206EA">
        <w:rPr>
          <w:rFonts w:ascii="Times New Roman" w:eastAsia="MS Mincho" w:hAnsi="Times New Roman"/>
          <w:lang w:eastAsia="ja-JP"/>
        </w:rPr>
        <w:t xml:space="preserve"> across the samples. </w:t>
      </w:r>
    </w:p>
    <w:p w:rsidR="00C66CC8" w:rsidRPr="002206EA" w:rsidRDefault="00C66CC8" w:rsidP="00C66CC8">
      <w:pPr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ab/>
        <w:t xml:space="preserve">Next, the similarity matrix was transformed into an adjacency matrix </w:t>
      </w:r>
      <w:proofErr w:type="spellStart"/>
      <w:r w:rsidRPr="002206EA">
        <w:rPr>
          <w:rFonts w:ascii="Times New Roman" w:eastAsia="MS Mincho" w:hAnsi="Times New Roman"/>
          <w:lang w:eastAsia="ja-JP"/>
        </w:rPr>
        <w:t>a</w:t>
      </w:r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proofErr w:type="gramStart"/>
      <w:r w:rsidRPr="002206EA">
        <w:rPr>
          <w:rFonts w:ascii="Times New Roman" w:eastAsia="MS Mincho" w:hAnsi="Times New Roman"/>
          <w:vertAlign w:val="subscript"/>
          <w:lang w:eastAsia="ja-JP"/>
        </w:rPr>
        <w:t>,j</w:t>
      </w:r>
      <w:proofErr w:type="spellEnd"/>
      <w:proofErr w:type="gramEnd"/>
      <w:r w:rsidRPr="002206EA">
        <w:rPr>
          <w:rFonts w:ascii="Times New Roman" w:eastAsia="MS Mincho" w:hAnsi="Times New Roman"/>
          <w:lang w:eastAsia="ja-JP"/>
        </w:rPr>
        <w:t xml:space="preserve"> = |</w:t>
      </w:r>
      <w:proofErr w:type="spellStart"/>
      <w:r w:rsidRPr="002206EA">
        <w:rPr>
          <w:rFonts w:ascii="Times New Roman" w:eastAsia="MS Mincho" w:hAnsi="Times New Roman"/>
          <w:lang w:eastAsia="ja-JP"/>
        </w:rPr>
        <w:t>cor</w:t>
      </w:r>
      <w:proofErr w:type="spellEnd"/>
      <w:r w:rsidRPr="002206EA">
        <w:rPr>
          <w:rFonts w:ascii="Times New Roman" w:eastAsia="MS Mincho" w:hAnsi="Times New Roman"/>
          <w:lang w:eastAsia="ja-JP"/>
        </w:rPr>
        <w:t>(</w:t>
      </w:r>
      <w:proofErr w:type="spellStart"/>
      <w:r w:rsidRPr="002206EA">
        <w:rPr>
          <w:rFonts w:ascii="Times New Roman" w:eastAsia="MS Mincho" w:hAnsi="Times New Roman"/>
          <w:lang w:eastAsia="ja-JP"/>
        </w:rPr>
        <w:t>x</w:t>
      </w:r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r w:rsidRPr="002206EA">
        <w:rPr>
          <w:rFonts w:ascii="Times New Roman" w:eastAsia="MS Mincho" w:hAnsi="Times New Roman"/>
          <w:lang w:eastAsia="ja-JP"/>
        </w:rPr>
        <w:t>,x</w:t>
      </w:r>
      <w:r w:rsidRPr="002206EA">
        <w:rPr>
          <w:rFonts w:ascii="Times New Roman" w:eastAsia="MS Mincho" w:hAnsi="Times New Roman"/>
          <w:vertAlign w:val="subscript"/>
          <w:lang w:eastAsia="ja-JP"/>
        </w:rPr>
        <w:t>j</w:t>
      </w:r>
      <w:proofErr w:type="spellEnd"/>
      <w:r w:rsidRPr="002206EA">
        <w:rPr>
          <w:rFonts w:ascii="Times New Roman" w:eastAsia="MS Mincho" w:hAnsi="Times New Roman"/>
          <w:lang w:eastAsia="ja-JP"/>
        </w:rPr>
        <w:t>)|</w:t>
      </w:r>
      <w:r w:rsidRPr="002206EA">
        <w:rPr>
          <w:rFonts w:ascii="Symbol" w:eastAsia="MS Mincho" w:hAnsi="Symbol"/>
          <w:vertAlign w:val="superscript"/>
          <w:lang w:eastAsia="ja-JP"/>
        </w:rPr>
        <w:t></w:t>
      </w:r>
      <w:r w:rsidRPr="002206EA">
        <w:rPr>
          <w:rFonts w:ascii="Times New Roman" w:eastAsia="MS Mincho" w:hAnsi="Times New Roman"/>
          <w:lang w:eastAsia="ja-JP"/>
        </w:rPr>
        <w:t xml:space="preserve">. The adjacency matrix represents the strength of connection between two genes as a continuous weight in [0,1] and has been shown to be robust with respect to the choice of </w:t>
      </w:r>
      <w:r w:rsidRPr="002206EA">
        <w:rPr>
          <w:rFonts w:ascii="Symbol" w:eastAsia="MS Mincho" w:hAnsi="Symbol"/>
          <w:lang w:eastAsia="ja-JP"/>
        </w:rPr>
        <w:t></w:t>
      </w:r>
      <w:r w:rsidRPr="002206EA">
        <w:rPr>
          <w:rFonts w:ascii="Times New Roman" w:eastAsia="MS Mincho" w:hAnsi="Times New Roman"/>
          <w:lang w:eastAsia="ja-JP"/>
        </w:rPr>
        <w:t xml:space="preserve"> as compared with methods using hard thresholds to dichotomize the </w:t>
      </w:r>
      <w:proofErr w:type="spellStart"/>
      <w:r w:rsidRPr="002206EA">
        <w:rPr>
          <w:rFonts w:ascii="Times New Roman" w:eastAsia="MS Mincho" w:hAnsi="Times New Roman"/>
          <w:lang w:eastAsia="ja-JP"/>
        </w:rPr>
        <w:t>coexpression</w:t>
      </w:r>
      <w:proofErr w:type="spellEnd"/>
      <w:r w:rsidRPr="002206EA">
        <w:rPr>
          <w:rFonts w:ascii="Times New Roman" w:eastAsia="MS Mincho" w:hAnsi="Times New Roman"/>
          <w:lang w:eastAsia="ja-JP"/>
        </w:rPr>
        <w:t xml:space="preserve"> matrix </w:t>
      </w:r>
      <w:r w:rsidRPr="002206EA">
        <w:rPr>
          <w:rFonts w:ascii="Times New Roman" w:eastAsia="MS Mincho" w:hAnsi="Times New Roman"/>
          <w:noProof/>
          <w:lang w:eastAsia="ja-JP"/>
        </w:rPr>
        <w:t>(Zhang and Horvath, 2005)</w:t>
      </w:r>
      <w:r w:rsidRPr="002206EA">
        <w:rPr>
          <w:rFonts w:ascii="Times New Roman" w:eastAsia="MS Mincho" w:hAnsi="Times New Roman"/>
          <w:lang w:eastAsia="ja-JP"/>
        </w:rPr>
        <w:t xml:space="preserve">. The connectivity of a gene in a network (the degree </w:t>
      </w:r>
      <w:r w:rsidRPr="002206EA">
        <w:rPr>
          <w:rFonts w:ascii="Times New Roman" w:eastAsia="MS Mincho" w:hAnsi="Times New Roman"/>
          <w:i/>
          <w:lang w:eastAsia="ja-JP"/>
        </w:rPr>
        <w:t>k</w:t>
      </w:r>
      <w:r w:rsidRPr="002206EA">
        <w:rPr>
          <w:rFonts w:ascii="Times New Roman" w:eastAsia="MS Mincho" w:hAnsi="Times New Roman"/>
          <w:lang w:eastAsia="ja-JP"/>
        </w:rPr>
        <w:t>) equals the sum of all connections for that gene.</w:t>
      </w:r>
    </w:p>
    <w:p w:rsidR="00C66CC8" w:rsidRPr="002206EA" w:rsidRDefault="00C66CC8" w:rsidP="00C66CC8">
      <w:pPr>
        <w:ind w:firstLine="720"/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 xml:space="preserve">Biological networks have been suggested to exhibit a scale-free property </w:t>
      </w:r>
      <w:r w:rsidRPr="002206EA">
        <w:rPr>
          <w:rFonts w:ascii="Times New Roman" w:eastAsia="MS Mincho" w:hAnsi="Times New Roman"/>
          <w:noProof/>
          <w:lang w:eastAsia="ja-JP"/>
        </w:rPr>
        <w:t>(Ravasz et al., 2002)</w:t>
      </w:r>
      <w:r w:rsidRPr="002206EA">
        <w:rPr>
          <w:rFonts w:ascii="Times New Roman" w:eastAsia="MS Mincho" w:hAnsi="Times New Roman"/>
          <w:lang w:eastAsia="ja-JP"/>
        </w:rPr>
        <w:t xml:space="preserve">, which means that the probability that a node is connected with k other nodes (the degree distribution </w:t>
      </w:r>
      <w:proofErr w:type="gramStart"/>
      <w:r w:rsidRPr="002206EA">
        <w:rPr>
          <w:rFonts w:ascii="Times New Roman" w:eastAsia="MS Mincho" w:hAnsi="Times New Roman"/>
          <w:lang w:eastAsia="ja-JP"/>
        </w:rPr>
        <w:t>p(</w:t>
      </w:r>
      <w:proofErr w:type="gramEnd"/>
      <w:r w:rsidRPr="002206EA">
        <w:rPr>
          <w:rFonts w:ascii="Times New Roman" w:eastAsia="MS Mincho" w:hAnsi="Times New Roman"/>
          <w:lang w:eastAsia="ja-JP"/>
        </w:rPr>
        <w:t>k)) decays as a power function p(k) ~ k</w:t>
      </w:r>
      <w:r w:rsidRPr="002206EA">
        <w:rPr>
          <w:rFonts w:ascii="Times New Roman" w:eastAsia="MS Mincho" w:hAnsi="Times New Roman"/>
          <w:vertAlign w:val="superscript"/>
          <w:lang w:eastAsia="ja-JP"/>
        </w:rPr>
        <w:t>-</w:t>
      </w:r>
      <w:r w:rsidRPr="002206EA">
        <w:rPr>
          <w:rFonts w:ascii="Symbol" w:eastAsia="MS Mincho" w:hAnsi="Symbol"/>
          <w:vertAlign w:val="superscript"/>
          <w:lang w:eastAsia="ja-JP"/>
        </w:rPr>
        <w:t></w:t>
      </w:r>
      <w:r w:rsidRPr="002206EA">
        <w:rPr>
          <w:rFonts w:ascii="Times New Roman" w:eastAsia="MS Mincho" w:hAnsi="Times New Roman"/>
          <w:lang w:eastAsia="ja-JP"/>
        </w:rPr>
        <w:t xml:space="preserve">. Linear regression analysis of log-transformed k and </w:t>
      </w:r>
      <w:proofErr w:type="gramStart"/>
      <w:r w:rsidRPr="002206EA">
        <w:rPr>
          <w:rFonts w:ascii="Times New Roman" w:eastAsia="MS Mincho" w:hAnsi="Times New Roman"/>
          <w:lang w:eastAsia="ja-JP"/>
        </w:rPr>
        <w:t>p(</w:t>
      </w:r>
      <w:proofErr w:type="gramEnd"/>
      <w:r w:rsidRPr="002206EA">
        <w:rPr>
          <w:rFonts w:ascii="Times New Roman" w:eastAsia="MS Mincho" w:hAnsi="Times New Roman"/>
          <w:lang w:eastAsia="ja-JP"/>
        </w:rPr>
        <w:t xml:space="preserve">k) was used to estimate how well the co-expression network satisfied the scale-free topology for different values of </w:t>
      </w:r>
      <w:r w:rsidRPr="002206EA">
        <w:rPr>
          <w:rFonts w:ascii="Symbol" w:eastAsia="MS Mincho" w:hAnsi="Symbol"/>
          <w:lang w:eastAsia="ja-JP"/>
        </w:rPr>
        <w:lastRenderedPageBreak/>
        <w:t></w:t>
      </w:r>
      <w:r w:rsidRPr="002206EA">
        <w:rPr>
          <w:rFonts w:ascii="Times New Roman" w:eastAsia="MS Mincho" w:hAnsi="Times New Roman"/>
          <w:lang w:eastAsia="ja-JP"/>
        </w:rPr>
        <w:t xml:space="preserve">. We found that for </w:t>
      </w:r>
      <w:r w:rsidRPr="002206EA">
        <w:rPr>
          <w:rFonts w:ascii="Symbol" w:eastAsia="MS Mincho" w:hAnsi="Symbol"/>
          <w:lang w:eastAsia="ja-JP"/>
        </w:rPr>
        <w:t></w:t>
      </w:r>
      <w:r w:rsidRPr="002206EA">
        <w:rPr>
          <w:rFonts w:ascii="Times New Roman" w:eastAsia="MS Mincho" w:hAnsi="Times New Roman"/>
          <w:lang w:eastAsia="ja-JP"/>
        </w:rPr>
        <w:t>≥7 R</w:t>
      </w:r>
      <w:r w:rsidRPr="002206EA">
        <w:rPr>
          <w:rFonts w:ascii="Times New Roman" w:eastAsia="MS Mincho" w:hAnsi="Times New Roman"/>
          <w:vertAlign w:val="superscript"/>
          <w:lang w:eastAsia="ja-JP"/>
        </w:rPr>
        <w:t>2</w:t>
      </w:r>
      <w:r>
        <w:rPr>
          <w:rFonts w:ascii="Times New Roman" w:eastAsia="MS Mincho" w:hAnsi="Times New Roman"/>
          <w:lang w:eastAsia="ja-JP"/>
        </w:rPr>
        <w:t xml:space="preserve"> for the fit was &gt;0.8 both in the initial analysis and the replication. </w:t>
      </w:r>
    </w:p>
    <w:p w:rsidR="00C66CC8" w:rsidRPr="002206EA" w:rsidRDefault="00C66CC8" w:rsidP="00C66CC8">
      <w:pPr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ab/>
        <w:t xml:space="preserve">Based on the adjacency matrix for </w:t>
      </w:r>
      <w:r w:rsidRPr="002206EA">
        <w:rPr>
          <w:rFonts w:ascii="Symbol" w:eastAsia="MS Mincho" w:hAnsi="Symbol"/>
          <w:lang w:eastAsia="ja-JP"/>
        </w:rPr>
        <w:t></w:t>
      </w:r>
      <w:r w:rsidRPr="002206EA">
        <w:rPr>
          <w:rFonts w:ascii="Times New Roman" w:eastAsia="MS Mincho" w:hAnsi="Times New Roman"/>
          <w:lang w:eastAsia="ja-JP"/>
        </w:rPr>
        <w:t xml:space="preserve">=7, the topological overlap, which reflects the relative gene interconnectedness, was calculated for all gene pairs </w:t>
      </w:r>
      <w:r w:rsidRPr="002206EA">
        <w:rPr>
          <w:rFonts w:ascii="Times New Roman" w:eastAsia="MS Mincho" w:hAnsi="Times New Roman"/>
          <w:noProof/>
          <w:lang w:eastAsia="ja-JP"/>
        </w:rPr>
        <w:t>(Ravasz et al., 2002)</w:t>
      </w:r>
      <w:r w:rsidRPr="002206EA">
        <w:rPr>
          <w:rFonts w:ascii="Times New Roman" w:eastAsia="MS Mincho" w:hAnsi="Times New Roman"/>
          <w:lang w:eastAsia="ja-JP"/>
        </w:rPr>
        <w:t xml:space="preserve">. The non-negative and symmetric topological overlap matrix </w:t>
      </w:r>
      <w:r w:rsidRPr="002206EA">
        <w:rPr>
          <w:rFonts w:ascii="Symbol" w:eastAsia="MS Mincho" w:hAnsi="Symbol"/>
          <w:lang w:eastAsia="ja-JP"/>
        </w:rPr>
        <w:t></w:t>
      </w:r>
      <w:r w:rsidRPr="002206EA">
        <w:rPr>
          <w:rFonts w:ascii="Times New Roman" w:eastAsia="MS Mincho" w:hAnsi="Times New Roman"/>
          <w:lang w:eastAsia="ja-JP"/>
        </w:rPr>
        <w:t xml:space="preserve"> = [</w:t>
      </w:r>
      <w:r w:rsidRPr="002206EA">
        <w:rPr>
          <w:rFonts w:ascii="Symbol" w:eastAsia="MS Mincho" w:hAnsi="Symbol"/>
          <w:lang w:eastAsia="ja-JP"/>
        </w:rPr>
        <w:t></w:t>
      </w:r>
      <w:proofErr w:type="spellStart"/>
      <w:r w:rsidRPr="002206EA">
        <w:rPr>
          <w:rFonts w:ascii="Times New Roman" w:eastAsia="MS Mincho" w:hAnsi="Times New Roman"/>
          <w:vertAlign w:val="subscript"/>
          <w:lang w:eastAsia="ja-JP"/>
        </w:rPr>
        <w:t>i</w:t>
      </w:r>
      <w:proofErr w:type="gramStart"/>
      <w:r w:rsidRPr="002206EA">
        <w:rPr>
          <w:rFonts w:ascii="Times New Roman" w:eastAsia="MS Mincho" w:hAnsi="Times New Roman"/>
          <w:vertAlign w:val="subscript"/>
          <w:lang w:eastAsia="ja-JP"/>
        </w:rPr>
        <w:t>,j</w:t>
      </w:r>
      <w:proofErr w:type="spellEnd"/>
      <w:proofErr w:type="gramEnd"/>
      <w:r w:rsidRPr="002206EA">
        <w:rPr>
          <w:rFonts w:ascii="Times New Roman" w:eastAsia="MS Mincho" w:hAnsi="Times New Roman"/>
          <w:lang w:eastAsia="ja-JP"/>
        </w:rPr>
        <w:t xml:space="preserve">] was converted to dissimilarity (distance) measures </w:t>
      </w:r>
      <w:proofErr w:type="spellStart"/>
      <w:r w:rsidRPr="002206EA">
        <w:rPr>
          <w:rFonts w:ascii="Times New Roman" w:eastAsia="MS Mincho" w:hAnsi="Times New Roman"/>
          <w:lang w:eastAsia="ja-JP"/>
        </w:rPr>
        <w:t>d</w:t>
      </w:r>
      <w:r w:rsidRPr="002206EA">
        <w:rPr>
          <w:rFonts w:ascii="Times New Roman" w:eastAsia="MS Mincho" w:hAnsi="Times New Roman"/>
          <w:vertAlign w:val="subscript"/>
          <w:lang w:eastAsia="ja-JP"/>
        </w:rPr>
        <w:t>i,j</w:t>
      </w:r>
      <w:proofErr w:type="spellEnd"/>
      <w:r w:rsidRPr="002206EA">
        <w:rPr>
          <w:rFonts w:ascii="Times New Roman" w:eastAsia="MS Mincho" w:hAnsi="Times New Roman"/>
          <w:lang w:eastAsia="ja-JP"/>
        </w:rPr>
        <w:t xml:space="preserve"> = 1-</w:t>
      </w:r>
      <w:r w:rsidRPr="002206EA">
        <w:rPr>
          <w:rFonts w:ascii="Symbol" w:eastAsia="MS Mincho" w:hAnsi="Symbol"/>
          <w:lang w:eastAsia="ja-JP"/>
        </w:rPr>
        <w:t></w:t>
      </w:r>
      <w:proofErr w:type="spellStart"/>
      <w:r w:rsidRPr="002206EA">
        <w:rPr>
          <w:rFonts w:ascii="Times New Roman" w:eastAsia="MS Mincho" w:hAnsi="Times New Roman"/>
          <w:vertAlign w:val="subscript"/>
          <w:lang w:eastAsia="ja-JP"/>
        </w:rPr>
        <w:t>i,j</w:t>
      </w:r>
      <w:proofErr w:type="spellEnd"/>
      <w:r w:rsidRPr="002206EA">
        <w:rPr>
          <w:rFonts w:ascii="Times New Roman" w:eastAsia="MS Mincho" w:hAnsi="Times New Roman"/>
          <w:lang w:eastAsia="ja-JP"/>
        </w:rPr>
        <w:t xml:space="preserve">, which were used for module identification. </w:t>
      </w:r>
    </w:p>
    <w:p w:rsidR="00C66CC8" w:rsidRPr="002206EA" w:rsidRDefault="00C66CC8" w:rsidP="00C66CC8">
      <w:pPr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ab/>
        <w:t xml:space="preserve">The </w:t>
      </w:r>
      <w:proofErr w:type="spellStart"/>
      <w:r w:rsidRPr="002206EA">
        <w:rPr>
          <w:rFonts w:ascii="Times New Roman" w:eastAsia="MS Mincho" w:hAnsi="Times New Roman"/>
          <w:lang w:eastAsia="ja-JP"/>
        </w:rPr>
        <w:t>eigengene</w:t>
      </w:r>
      <w:proofErr w:type="spellEnd"/>
      <w:r w:rsidRPr="002206EA">
        <w:rPr>
          <w:rFonts w:ascii="Times New Roman" w:eastAsia="MS Mincho" w:hAnsi="Times New Roman"/>
          <w:lang w:eastAsia="ja-JP"/>
        </w:rPr>
        <w:t>, defined as the 1</w:t>
      </w:r>
      <w:r w:rsidRPr="002206EA">
        <w:rPr>
          <w:rFonts w:ascii="Times New Roman" w:eastAsia="MS Mincho" w:hAnsi="Times New Roman"/>
          <w:vertAlign w:val="superscript"/>
          <w:lang w:eastAsia="ja-JP"/>
        </w:rPr>
        <w:t>st</w:t>
      </w:r>
      <w:r w:rsidRPr="002206EA">
        <w:rPr>
          <w:rFonts w:ascii="Times New Roman" w:eastAsia="MS Mincho" w:hAnsi="Times New Roman"/>
          <w:lang w:eastAsia="ja-JP"/>
        </w:rPr>
        <w:t xml:space="preserve"> principal component of the gene expression matrix, was determined for each </w:t>
      </w:r>
      <w:r>
        <w:rPr>
          <w:rFonts w:ascii="Times New Roman" w:eastAsia="MS Mincho" w:hAnsi="Times New Roman"/>
          <w:lang w:eastAsia="ja-JP"/>
        </w:rPr>
        <w:t>module and was correlated with the phenotype traits.</w:t>
      </w:r>
      <w:r w:rsidRPr="002206EA">
        <w:rPr>
          <w:rFonts w:ascii="Times New Roman" w:eastAsia="MS Mincho" w:hAnsi="Times New Roman"/>
          <w:lang w:eastAsia="ja-JP"/>
        </w:rPr>
        <w:t xml:space="preserve"> The human islet insulin secretion data showed non-Gaussian distributions. Gaussian distribution was obtained using logarithm transformation, and analyses of </w:t>
      </w:r>
      <w:r>
        <w:rPr>
          <w:rFonts w:ascii="Times New Roman" w:eastAsia="MS Mincho" w:hAnsi="Times New Roman"/>
          <w:lang w:eastAsia="ja-JP"/>
        </w:rPr>
        <w:t xml:space="preserve">human islet </w:t>
      </w:r>
      <w:r w:rsidRPr="002206EA">
        <w:rPr>
          <w:rFonts w:ascii="Times New Roman" w:eastAsia="MS Mincho" w:hAnsi="Times New Roman"/>
          <w:lang w:eastAsia="ja-JP"/>
        </w:rPr>
        <w:t>insulin secretion data were therefore performed using log-transformed data.</w:t>
      </w:r>
    </w:p>
    <w:p w:rsidR="00C66CC8" w:rsidRDefault="00C66CC8" w:rsidP="00C66CC8">
      <w:pPr>
        <w:ind w:firstLine="720"/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>For each gene in the T2D-associated module the connectivity within the module (</w:t>
      </w:r>
      <w:r w:rsidRPr="002206EA">
        <w:rPr>
          <w:rFonts w:ascii="Times New Roman" w:eastAsia="MS Mincho" w:hAnsi="Times New Roman"/>
          <w:i/>
          <w:lang w:eastAsia="ja-JP"/>
        </w:rPr>
        <w:t>k</w:t>
      </w:r>
      <w:r w:rsidRPr="002206EA">
        <w:rPr>
          <w:rFonts w:ascii="Times New Roman" w:eastAsia="MS Mincho" w:hAnsi="Times New Roman"/>
          <w:vertAlign w:val="subscript"/>
          <w:lang w:eastAsia="ja-JP"/>
        </w:rPr>
        <w:t>in</w:t>
      </w:r>
      <w:r w:rsidRPr="002206EA">
        <w:rPr>
          <w:rFonts w:ascii="Times New Roman" w:eastAsia="MS Mincho" w:hAnsi="Times New Roman"/>
          <w:lang w:eastAsia="ja-JP"/>
        </w:rPr>
        <w:t xml:space="preserve">) was determined. In addition, the </w:t>
      </w:r>
      <w:r>
        <w:rPr>
          <w:rFonts w:ascii="Times New Roman" w:eastAsia="MS Mincho" w:hAnsi="Times New Roman"/>
          <w:lang w:eastAsia="ja-JP"/>
        </w:rPr>
        <w:t>correlation</w:t>
      </w:r>
      <w:r w:rsidRPr="002206EA">
        <w:rPr>
          <w:rFonts w:ascii="Times New Roman" w:eastAsia="MS Mincho" w:hAnsi="Times New Roman"/>
          <w:lang w:eastAsia="ja-JP"/>
        </w:rPr>
        <w:t xml:space="preserve"> between the gene expression trait and T2D </w:t>
      </w:r>
      <w:proofErr w:type="gramStart"/>
      <w:r w:rsidRPr="002206EA">
        <w:rPr>
          <w:rFonts w:ascii="Times New Roman" w:eastAsia="MS Mincho" w:hAnsi="Times New Roman"/>
          <w:lang w:eastAsia="ja-JP"/>
        </w:rPr>
        <w:t>status,</w:t>
      </w:r>
      <w:proofErr w:type="gramEnd"/>
      <w:r w:rsidRPr="002206EA">
        <w:rPr>
          <w:rFonts w:ascii="Times New Roman" w:eastAsia="MS Mincho" w:hAnsi="Times New Roman"/>
          <w:lang w:eastAsia="ja-JP"/>
        </w:rPr>
        <w:t xml:space="preserve"> was calculated</w:t>
      </w:r>
      <w:r>
        <w:rPr>
          <w:rFonts w:ascii="Times New Roman" w:eastAsia="MS Mincho" w:hAnsi="Times New Roman"/>
          <w:lang w:eastAsia="ja-JP"/>
        </w:rPr>
        <w:t>. Next,</w:t>
      </w:r>
      <w:r w:rsidRPr="002206EA">
        <w:rPr>
          <w:rFonts w:ascii="Times New Roman" w:eastAsia="MS Mincho" w:hAnsi="Times New Roman"/>
          <w:lang w:eastAsia="ja-JP"/>
        </w:rPr>
        <w:t xml:space="preserve"> the correlation between gene connectivity and the trait associations was analyzed across the genes by Spearman’s rank correlation. </w:t>
      </w:r>
    </w:p>
    <w:p w:rsidR="00C66CC8" w:rsidRDefault="00C66CC8" w:rsidP="00C66CC8">
      <w:pPr>
        <w:ind w:firstLine="720"/>
        <w:jc w:val="both"/>
        <w:rPr>
          <w:rFonts w:ascii="Times New Roman" w:eastAsia="MS Mincho" w:hAnsi="Times New Roman"/>
          <w:lang w:eastAsia="ja-JP"/>
        </w:rPr>
      </w:pPr>
      <w:r w:rsidRPr="002206EA">
        <w:rPr>
          <w:rFonts w:ascii="Times New Roman" w:eastAsia="MS Mincho" w:hAnsi="Times New Roman"/>
          <w:lang w:eastAsia="ja-JP"/>
        </w:rPr>
        <w:t xml:space="preserve">Gene enrichment analysis was performed using DAVID version 6.7 </w:t>
      </w:r>
      <w:r w:rsidRPr="002206EA">
        <w:rPr>
          <w:rFonts w:ascii="Times New Roman" w:eastAsia="MS Mincho" w:hAnsi="Times New Roman"/>
          <w:noProof/>
          <w:lang w:eastAsia="ja-JP"/>
        </w:rPr>
        <w:t>(Huang da et al., 2009)</w:t>
      </w:r>
      <w:r w:rsidRPr="002206EA">
        <w:rPr>
          <w:rFonts w:ascii="Times New Roman" w:eastAsia="MS Mincho" w:hAnsi="Times New Roman"/>
          <w:lang w:eastAsia="ja-JP"/>
        </w:rPr>
        <w:t xml:space="preserve">. </w:t>
      </w:r>
    </w:p>
    <w:p w:rsidR="00C66CC8" w:rsidRDefault="00C66CC8" w:rsidP="00C66CC8">
      <w:pPr>
        <w:ind w:firstLine="720"/>
        <w:jc w:val="both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t xml:space="preserve">Islet-selective open chromatin genes we identified as having </w:t>
      </w:r>
      <w:r w:rsidRPr="00AA5AD8">
        <w:rPr>
          <w:rFonts w:ascii="Times New Roman" w:eastAsia="MS Mincho" w:hAnsi="Times New Roman"/>
          <w:lang w:eastAsia="ja-JP"/>
        </w:rPr>
        <w:t xml:space="preserve">open chromatin in the </w:t>
      </w:r>
      <w:r>
        <w:rPr>
          <w:rFonts w:ascii="Times New Roman" w:eastAsia="MS Mincho" w:hAnsi="Times New Roman"/>
          <w:lang w:eastAsia="ja-JP"/>
        </w:rPr>
        <w:t>transcription starting site</w:t>
      </w:r>
      <w:r w:rsidRPr="00AA5AD8">
        <w:rPr>
          <w:rFonts w:ascii="Times New Roman" w:eastAsia="MS Mincho" w:hAnsi="Times New Roman"/>
          <w:lang w:eastAsia="ja-JP"/>
        </w:rPr>
        <w:t xml:space="preserve"> or ge</w:t>
      </w:r>
      <w:r>
        <w:rPr>
          <w:rFonts w:ascii="Times New Roman" w:eastAsia="MS Mincho" w:hAnsi="Times New Roman"/>
          <w:lang w:eastAsia="ja-JP"/>
        </w:rPr>
        <w:t xml:space="preserve">ne body (Supplementary Table 2 in </w:t>
      </w:r>
      <w:proofErr w:type="spellStart"/>
      <w:r>
        <w:rPr>
          <w:rFonts w:ascii="Times New Roman" w:eastAsia="MS Mincho" w:hAnsi="Times New Roman"/>
          <w:lang w:eastAsia="ja-JP"/>
        </w:rPr>
        <w:t>Gaulton</w:t>
      </w:r>
      <w:proofErr w:type="spellEnd"/>
      <w:r>
        <w:rPr>
          <w:rFonts w:ascii="Times New Roman" w:eastAsia="MS Mincho" w:hAnsi="Times New Roman"/>
          <w:lang w:eastAsia="ja-JP"/>
        </w:rPr>
        <w:t xml:space="preserve"> et al.).</w:t>
      </w: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  <w:proofErr w:type="gramStart"/>
      <w:r w:rsidRPr="00D37639">
        <w:rPr>
          <w:rFonts w:ascii="Times New Roman" w:eastAsia="MS Mincho" w:hAnsi="Times New Roman" w:cs="Times New Roman"/>
          <w:b/>
          <w:lang w:eastAsia="ja-JP"/>
        </w:rPr>
        <w:t>Comparisons with public microarray data.</w:t>
      </w:r>
      <w:proofErr w:type="gramEnd"/>
      <w:r w:rsidRPr="00D37639">
        <w:rPr>
          <w:rFonts w:ascii="Times New Roman" w:eastAsia="MS Mincho" w:hAnsi="Times New Roman" w:cs="Times New Roman"/>
          <w:lang w:eastAsia="ja-JP"/>
        </w:rPr>
        <w:t xml:space="preserve"> Differential gene expression between experimental conditions (e.g. control and gene knockout) was determined for &gt;10,000 public microarray data sets deposited at the Gene Expression Omnibus (www.ncbi.nlm.nih.gov/geo). The overlap between differentially expressed genes in each data set and the 168 open chromatin genes perturbed in human islets from T2D donors was determined and the p value for the enrichment </w:t>
      </w:r>
      <w:bookmarkStart w:id="7" w:name="_GoBack"/>
      <w:bookmarkEnd w:id="7"/>
      <w:r w:rsidRPr="00D37639">
        <w:rPr>
          <w:rFonts w:ascii="Times New Roman" w:eastAsia="MS Mincho" w:hAnsi="Times New Roman" w:cs="Times New Roman"/>
          <w:lang w:eastAsia="ja-JP"/>
        </w:rPr>
        <w:t xml:space="preserve">was calculated using Fisher’s exact test. </w:t>
      </w: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</w:p>
    <w:p w:rsidR="0038420E" w:rsidRDefault="00C66CC8" w:rsidP="00B751F3">
      <w:pPr>
        <w:numPr>
          <w:ins w:id="8" w:author="Unknown"/>
        </w:numPr>
        <w:rPr>
          <w:ins w:id="9" w:author="Ivan Gesteira Costa" w:date="2014-06-11T17:00:00Z"/>
          <w:rFonts w:ascii="Times New Roman" w:eastAsia="MS Mincho" w:hAnsi="Times New Roman" w:cs="Times New Roman"/>
          <w:lang w:eastAsia="ja-JP"/>
        </w:rPr>
      </w:pPr>
      <w:commentRangeStart w:id="10"/>
      <w:r w:rsidRPr="00D37639">
        <w:rPr>
          <w:rFonts w:ascii="Times New Roman" w:eastAsia="MS Mincho" w:hAnsi="Times New Roman" w:cs="Times New Roman"/>
          <w:b/>
          <w:lang w:eastAsia="ja-JP"/>
        </w:rPr>
        <w:t xml:space="preserve">In </w:t>
      </w:r>
      <w:proofErr w:type="spellStart"/>
      <w:r w:rsidRPr="00D37639">
        <w:rPr>
          <w:rFonts w:ascii="Times New Roman" w:eastAsia="MS Mincho" w:hAnsi="Times New Roman" w:cs="Times New Roman"/>
          <w:b/>
          <w:lang w:eastAsia="ja-JP"/>
        </w:rPr>
        <w:t>silico</w:t>
      </w:r>
      <w:proofErr w:type="spellEnd"/>
      <w:r w:rsidRPr="00D37639">
        <w:rPr>
          <w:rFonts w:ascii="Times New Roman" w:eastAsia="MS Mincho" w:hAnsi="Times New Roman" w:cs="Times New Roman"/>
          <w:b/>
          <w:lang w:eastAsia="ja-JP"/>
        </w:rPr>
        <w:t xml:space="preserve"> analysis of transcription factor binding sites (TFBS). </w:t>
      </w:r>
      <w:r w:rsidRPr="00D37639">
        <w:rPr>
          <w:rFonts w:ascii="Times New Roman" w:eastAsia="MS Mincho" w:hAnsi="Times New Roman" w:cs="Times New Roman"/>
          <w:lang w:eastAsia="ja-JP"/>
        </w:rPr>
        <w:t>TFBS</w:t>
      </w:r>
      <w:r w:rsidRPr="00D37639">
        <w:rPr>
          <w:rFonts w:ascii="Times New Roman" w:eastAsia="MS Mincho" w:hAnsi="Times New Roman" w:cs="Times New Roman"/>
          <w:b/>
          <w:lang w:eastAsia="ja-JP"/>
        </w:rPr>
        <w:t xml:space="preserve"> </w:t>
      </w:r>
      <w:r w:rsidRPr="00D37639">
        <w:rPr>
          <w:rFonts w:ascii="Times New Roman" w:eastAsia="MS Mincho" w:hAnsi="Times New Roman" w:cs="Times New Roman"/>
          <w:lang w:eastAsia="ja-JP"/>
        </w:rPr>
        <w:t xml:space="preserve">were detected using the </w:t>
      </w:r>
      <w:ins w:id="11" w:author="Ivan Gesteira Costa" w:date="2014-06-11T16:59:00Z">
        <w:r w:rsidR="0038420E">
          <w:rPr>
            <w:rFonts w:ascii="Times New Roman" w:eastAsia="MS Mincho" w:hAnsi="Times New Roman" w:cs="Times New Roman"/>
            <w:lang w:eastAsia="ja-JP"/>
          </w:rPr>
          <w:t>Regulatory Genomics Toolbox (</w:t>
        </w:r>
      </w:ins>
      <w:ins w:id="12" w:author="Ivan Gesteira Costa" w:date="2014-06-11T17:00:00Z">
        <w:r w:rsidR="0038420E" w:rsidRPr="0038420E">
          <w:rPr>
            <w:rFonts w:ascii="Times New Roman" w:eastAsia="MS Mincho" w:hAnsi="Times New Roman" w:cs="Times New Roman"/>
            <w:lang w:eastAsia="ja-JP"/>
          </w:rPr>
          <w:t>regen.googlecode.com</w:t>
        </w:r>
        <w:r w:rsidR="0038420E">
          <w:rPr>
            <w:rFonts w:ascii="Times New Roman" w:eastAsia="MS Mincho" w:hAnsi="Times New Roman" w:cs="Times New Roman"/>
            <w:lang w:eastAsia="ja-JP"/>
          </w:rPr>
          <w:t>).</w:t>
        </w:r>
        <w:del w:id="13" w:author="Eduardo" w:date="2014-06-12T14:00:00Z">
          <w:r w:rsidR="0038420E" w:rsidDel="00F11216">
            <w:rPr>
              <w:rFonts w:ascii="Times New Roman" w:eastAsia="MS Mincho" w:hAnsi="Times New Roman" w:cs="Times New Roman"/>
              <w:lang w:eastAsia="ja-JP"/>
            </w:rPr>
            <w:delText xml:space="preserve"> </w:delText>
          </w:r>
        </w:del>
      </w:ins>
      <w:ins w:id="14" w:author="Ivan Gesteira Costa" w:date="2014-06-11T17:03:00Z">
        <w:r w:rsidR="00C83923">
          <w:rPr>
            <w:rFonts w:ascii="Times New Roman" w:eastAsia="MS Mincho" w:hAnsi="Times New Roman" w:cs="Times New Roman"/>
            <w:lang w:eastAsia="ja-JP"/>
          </w:rPr>
          <w:t xml:space="preserve">A region </w:t>
        </w:r>
      </w:ins>
      <w:ins w:id="15" w:author="Eduardo" w:date="2014-06-12T14:01:00Z">
        <w:r w:rsidR="00F11216">
          <w:rPr>
            <w:rFonts w:ascii="Times New Roman" w:eastAsia="MS Mincho" w:hAnsi="Times New Roman" w:cs="Times New Roman"/>
            <w:lang w:eastAsia="ja-JP"/>
          </w:rPr>
          <w:t>1</w:t>
        </w:r>
      </w:ins>
      <w:r w:rsidR="00F11216">
        <w:rPr>
          <w:rFonts w:ascii="Times New Roman" w:eastAsia="MS Mincho" w:hAnsi="Times New Roman" w:cs="Times New Roman"/>
          <w:lang w:eastAsia="ja-JP"/>
        </w:rPr>
        <w:t xml:space="preserve"> </w:t>
      </w:r>
      <w:ins w:id="16" w:author="Ivan Gesteira Costa" w:date="2014-06-11T17:03:00Z">
        <w:r w:rsidR="00C83923">
          <w:rPr>
            <w:rFonts w:ascii="Times New Roman" w:eastAsia="MS Mincho" w:hAnsi="Times New Roman" w:cs="Times New Roman"/>
            <w:lang w:eastAsia="ja-JP"/>
          </w:rPr>
          <w:t>kb upstream of the promoter (</w:t>
        </w:r>
        <w:proofErr w:type="spellStart"/>
        <w:r w:rsidR="00C83923">
          <w:rPr>
            <w:rFonts w:ascii="Times New Roman" w:eastAsia="MS Mincho" w:hAnsi="Times New Roman" w:cs="Times New Roman"/>
            <w:lang w:eastAsia="ja-JP"/>
          </w:rPr>
          <w:t>Ensembl</w:t>
        </w:r>
        <w:proofErr w:type="spellEnd"/>
        <w:r w:rsidR="00C83923">
          <w:rPr>
            <w:rFonts w:ascii="Times New Roman" w:eastAsia="MS Mincho" w:hAnsi="Times New Roman" w:cs="Times New Roman"/>
            <w:lang w:eastAsia="ja-JP"/>
          </w:rPr>
          <w:t xml:space="preserve"> </w:t>
        </w:r>
      </w:ins>
      <w:ins w:id="17" w:author="Ivan Gesteira Costa" w:date="2014-06-11T17:04:00Z">
        <w:r w:rsidR="00C83923">
          <w:rPr>
            <w:rFonts w:ascii="Times New Roman" w:eastAsia="MS Mincho" w:hAnsi="Times New Roman" w:cs="Times New Roman"/>
            <w:lang w:eastAsia="ja-JP"/>
          </w:rPr>
          <w:t xml:space="preserve">built </w:t>
        </w:r>
      </w:ins>
      <w:ins w:id="18" w:author="Eduardo" w:date="2014-06-12T14:08:00Z">
        <w:r w:rsidR="00F2517B">
          <w:rPr>
            <w:rFonts w:ascii="Times New Roman" w:eastAsia="MS Mincho" w:hAnsi="Times New Roman" w:cs="Times New Roman"/>
            <w:lang w:eastAsia="ja-JP"/>
          </w:rPr>
          <w:t>GRCh37.p13</w:t>
        </w:r>
      </w:ins>
      <w:ins w:id="19" w:author="Ivan Gesteira Costa" w:date="2014-06-11T17:04:00Z">
        <w:r w:rsidR="00C83923">
          <w:rPr>
            <w:rFonts w:ascii="Times New Roman" w:eastAsia="MS Mincho" w:hAnsi="Times New Roman" w:cs="Times New Roman"/>
            <w:lang w:eastAsia="ja-JP"/>
          </w:rPr>
          <w:t xml:space="preserve">) of genes were used to find binding sites. </w:t>
        </w:r>
        <w:r w:rsidR="00C83923">
          <w:rPr>
            <w:color w:val="000000" w:themeColor="text1"/>
            <w:szCs w:val="34"/>
          </w:rPr>
          <w:t xml:space="preserve"> </w:t>
        </w:r>
      </w:ins>
      <w:ins w:id="20" w:author="Ivan Gesteira Costa" w:date="2014-06-11T17:05:00Z">
        <w:r w:rsidR="00C83923">
          <w:rPr>
            <w:color w:val="000000" w:themeColor="text1"/>
            <w:szCs w:val="34"/>
          </w:rPr>
          <w:t>Next, we performed m</w:t>
        </w:r>
      </w:ins>
      <w:ins w:id="21" w:author="Ivan Gesteira Costa" w:date="2014-06-11T17:03:00Z">
        <w:r w:rsidR="00C83923" w:rsidRPr="00062AD0">
          <w:rPr>
            <w:color w:val="000000" w:themeColor="text1"/>
            <w:szCs w:val="34"/>
          </w:rPr>
          <w:t>otif match analysis</w:t>
        </w:r>
      </w:ins>
      <w:ins w:id="22" w:author="Eduardo" w:date="2014-06-12T14:15:00Z">
        <w:r w:rsidR="0050149E">
          <w:rPr>
            <w:color w:val="000000" w:themeColor="text1"/>
            <w:szCs w:val="34"/>
          </w:rPr>
          <w:t xml:space="preserve"> using the motif matching tool available in </w:t>
        </w:r>
        <w:proofErr w:type="spellStart"/>
        <w:r w:rsidR="0050149E">
          <w:rPr>
            <w:color w:val="000000" w:themeColor="text1"/>
            <w:szCs w:val="34"/>
          </w:rPr>
          <w:t>Biopython</w:t>
        </w:r>
        <w:proofErr w:type="spellEnd"/>
        <w:r w:rsidR="0050149E">
          <w:rPr>
            <w:color w:val="000000" w:themeColor="text1"/>
            <w:szCs w:val="34"/>
          </w:rPr>
          <w:t xml:space="preserve"> (</w:t>
        </w:r>
      </w:ins>
      <w:ins w:id="23" w:author="Eduardo" w:date="2014-06-12T14:16:00Z">
        <w:r w:rsidR="0050149E">
          <w:rPr>
            <w:color w:val="000000" w:themeColor="text1"/>
            <w:szCs w:val="34"/>
          </w:rPr>
          <w:t>Cock et al., 2009</w:t>
        </w:r>
      </w:ins>
      <w:ins w:id="24" w:author="Eduardo" w:date="2014-06-12T14:15:00Z">
        <w:r w:rsidR="0050149E">
          <w:rPr>
            <w:color w:val="000000" w:themeColor="text1"/>
            <w:szCs w:val="34"/>
          </w:rPr>
          <w:t>)</w:t>
        </w:r>
      </w:ins>
      <w:ins w:id="25" w:author="Ivan Gesteira Costa" w:date="2014-06-11T17:03:00Z">
        <w:r w:rsidR="00C83923" w:rsidRPr="00062AD0">
          <w:rPr>
            <w:color w:val="000000" w:themeColor="text1"/>
            <w:szCs w:val="34"/>
          </w:rPr>
          <w:t xml:space="preserve"> with a </w:t>
        </w:r>
        <w:r w:rsidR="00C83923">
          <w:rPr>
            <w:color w:val="000000" w:themeColor="text1"/>
            <w:szCs w:val="34"/>
          </w:rPr>
          <w:t xml:space="preserve">false </w:t>
        </w:r>
      </w:ins>
      <w:ins w:id="26" w:author="Eduardo" w:date="2014-06-12T14:14:00Z">
        <w:r w:rsidR="0050149E">
          <w:rPr>
            <w:color w:val="000000" w:themeColor="text1"/>
            <w:szCs w:val="34"/>
          </w:rPr>
          <w:t>positive</w:t>
        </w:r>
      </w:ins>
      <w:ins w:id="27" w:author="Ivan Gesteira Costa" w:date="2014-06-11T17:03:00Z">
        <w:r w:rsidR="00C83923">
          <w:rPr>
            <w:color w:val="000000" w:themeColor="text1"/>
            <w:szCs w:val="34"/>
          </w:rPr>
          <w:t xml:space="preserve"> rate (F</w:t>
        </w:r>
      </w:ins>
      <w:ins w:id="28" w:author="Eduardo" w:date="2014-06-12T14:14:00Z">
        <w:r w:rsidR="0050149E">
          <w:rPr>
            <w:color w:val="000000" w:themeColor="text1"/>
            <w:szCs w:val="34"/>
          </w:rPr>
          <w:t>P</w:t>
        </w:r>
      </w:ins>
      <w:ins w:id="29" w:author="Ivan Gesteira Costa" w:date="2014-06-11T17:03:00Z">
        <w:r w:rsidR="00C83923">
          <w:rPr>
            <w:color w:val="000000" w:themeColor="text1"/>
            <w:szCs w:val="34"/>
          </w:rPr>
          <w:t>R)</w:t>
        </w:r>
        <w:r w:rsidR="00C83923" w:rsidRPr="00062AD0">
          <w:rPr>
            <w:color w:val="000000" w:themeColor="text1"/>
            <w:szCs w:val="34"/>
          </w:rPr>
          <w:t xml:space="preserve"> of 0.0001</w:t>
        </w:r>
        <w:r w:rsidR="00C83923">
          <w:rPr>
            <w:color w:val="000000" w:themeColor="text1"/>
            <w:szCs w:val="34"/>
          </w:rPr>
          <w:t xml:space="preserve"> in these regions</w:t>
        </w:r>
      </w:ins>
      <w:ins w:id="30" w:author="Ivan Gesteira Costa" w:date="2014-06-11T17:05:00Z">
        <w:r w:rsidR="00C83923">
          <w:rPr>
            <w:color w:val="000000" w:themeColor="text1"/>
            <w:szCs w:val="34"/>
          </w:rPr>
          <w:t xml:space="preserve"> (</w:t>
        </w:r>
      </w:ins>
      <w:proofErr w:type="spellStart"/>
      <w:ins w:id="31" w:author="Eduardo" w:date="2014-06-12T14:17:00Z">
        <w:r w:rsidR="0050149E">
          <w:rPr>
            <w:color w:val="000000" w:themeColor="text1"/>
            <w:szCs w:val="34"/>
          </w:rPr>
          <w:t>Wilczynski</w:t>
        </w:r>
        <w:proofErr w:type="spellEnd"/>
        <w:r w:rsidR="0050149E">
          <w:rPr>
            <w:color w:val="000000" w:themeColor="text1"/>
            <w:szCs w:val="34"/>
          </w:rPr>
          <w:t xml:space="preserve"> et al., 2009</w:t>
        </w:r>
      </w:ins>
      <w:ins w:id="32" w:author="Ivan Gesteira Costa" w:date="2014-06-11T17:05:00Z">
        <w:r w:rsidR="00C83923">
          <w:rPr>
            <w:color w:val="000000" w:themeColor="text1"/>
            <w:szCs w:val="34"/>
          </w:rPr>
          <w:t>)</w:t>
        </w:r>
      </w:ins>
      <w:ins w:id="33" w:author="Ivan Gesteira Costa" w:date="2014-06-11T17:03:00Z">
        <w:r w:rsidR="00C83923">
          <w:rPr>
            <w:color w:val="000000" w:themeColor="text1"/>
            <w:szCs w:val="34"/>
          </w:rPr>
          <w:t xml:space="preserve">. </w:t>
        </w:r>
        <w:r w:rsidR="00C83923" w:rsidRPr="00062AD0">
          <w:rPr>
            <w:color w:val="000000" w:themeColor="text1"/>
            <w:szCs w:val="34"/>
          </w:rPr>
          <w:t xml:space="preserve"> </w:t>
        </w:r>
        <w:r w:rsidR="00C83923">
          <w:rPr>
            <w:color w:val="000000" w:themeColor="text1"/>
            <w:szCs w:val="34"/>
          </w:rPr>
          <w:t xml:space="preserve">Motifs were obtained in </w:t>
        </w:r>
        <w:proofErr w:type="spellStart"/>
        <w:r w:rsidR="00C83923">
          <w:rPr>
            <w:color w:val="000000" w:themeColor="text1"/>
            <w:szCs w:val="34"/>
          </w:rPr>
          <w:t>Jaspar</w:t>
        </w:r>
        <w:proofErr w:type="spellEnd"/>
        <w:r w:rsidR="00C83923">
          <w:rPr>
            <w:color w:val="000000" w:themeColor="text1"/>
            <w:szCs w:val="34"/>
          </w:rPr>
          <w:t xml:space="preserve"> and</w:t>
        </w:r>
        <w:r w:rsidR="00C83923" w:rsidRPr="00062AD0">
          <w:rPr>
            <w:color w:val="000000" w:themeColor="text1"/>
            <w:szCs w:val="34"/>
          </w:rPr>
          <w:t xml:space="preserve"> </w:t>
        </w:r>
        <w:proofErr w:type="spellStart"/>
        <w:r w:rsidR="00C83923" w:rsidRPr="00062AD0">
          <w:rPr>
            <w:color w:val="000000" w:themeColor="text1"/>
            <w:szCs w:val="34"/>
          </w:rPr>
          <w:t>Uniprobe</w:t>
        </w:r>
        <w:proofErr w:type="spellEnd"/>
        <w:r w:rsidR="00C83923" w:rsidRPr="00062AD0">
          <w:rPr>
            <w:color w:val="000000" w:themeColor="text1"/>
            <w:szCs w:val="34"/>
          </w:rPr>
          <w:t xml:space="preserve"> databases </w:t>
        </w:r>
        <w:r w:rsidR="00E028F5" w:rsidRPr="00062AD0">
          <w:rPr>
            <w:color w:val="000000" w:themeColor="text1"/>
            <w:szCs w:val="34"/>
          </w:rPr>
          <w:fldChar w:fldCharType="begin">
            <w:fldData xml:space="preserve">PFJlZm1hbj48Q2l0ZT48QXV0aG9yPkJyeW5lPC9BdXRob3I+PFllYXI+MjAwODwvWWVhcj48UmVj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</w:fldData>
          </w:fldChar>
        </w:r>
        <w:r w:rsidR="00C83923">
          <w:rPr>
            <w:color w:val="000000" w:themeColor="text1"/>
            <w:szCs w:val="34"/>
          </w:rPr>
          <w:instrText xml:space="preserve"> ADDIN REFMGR.CITE </w:instrText>
        </w:r>
        <w:r w:rsidR="00E028F5">
          <w:rPr>
            <w:color w:val="000000" w:themeColor="text1"/>
            <w:szCs w:val="34"/>
          </w:rPr>
          <w:fldChar w:fldCharType="begin">
            <w:fldData xml:space="preserve">PFJlZm1hbj48Q2l0ZT48QXV0aG9yPkJyeW5lPC9BdXRob3I+PFllYXI+MjAwODwvWWVhcj48UmVj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</w:fldData>
          </w:fldChar>
        </w:r>
        <w:r w:rsidR="00C83923">
          <w:rPr>
            <w:color w:val="000000" w:themeColor="text1"/>
            <w:szCs w:val="34"/>
          </w:rPr>
          <w:instrText xml:space="preserve"> ADDIN EN.CITE.DATA </w:instrText>
        </w:r>
        <w:r w:rsidR="00E028F5">
          <w:rPr>
            <w:color w:val="000000" w:themeColor="text1"/>
            <w:szCs w:val="34"/>
          </w:rPr>
        </w:r>
        <w:r w:rsidR="00E028F5">
          <w:rPr>
            <w:color w:val="000000" w:themeColor="text1"/>
            <w:szCs w:val="34"/>
          </w:rPr>
          <w:fldChar w:fldCharType="end"/>
        </w:r>
        <w:r w:rsidR="00E028F5" w:rsidRPr="00062AD0">
          <w:rPr>
            <w:color w:val="000000" w:themeColor="text1"/>
            <w:szCs w:val="34"/>
          </w:rPr>
        </w:r>
        <w:r w:rsidR="00E028F5" w:rsidRPr="00062AD0">
          <w:rPr>
            <w:color w:val="000000" w:themeColor="text1"/>
            <w:szCs w:val="34"/>
          </w:rPr>
          <w:fldChar w:fldCharType="separate"/>
        </w:r>
        <w:r w:rsidR="00C83923" w:rsidRPr="00062AD0">
          <w:rPr>
            <w:noProof/>
            <w:color w:val="000000" w:themeColor="text1"/>
            <w:szCs w:val="34"/>
          </w:rPr>
          <w:t xml:space="preserve">(Bryne et al., </w:t>
        </w:r>
        <w:r w:rsidR="00C83923">
          <w:rPr>
            <w:noProof/>
            <w:color w:val="000000" w:themeColor="text1"/>
            <w:szCs w:val="34"/>
          </w:rPr>
          <w:t>2008; Newburger and Bulyk, 2009</w:t>
        </w:r>
        <w:r w:rsidR="00C83923" w:rsidRPr="00062AD0">
          <w:rPr>
            <w:noProof/>
            <w:color w:val="000000" w:themeColor="text1"/>
            <w:szCs w:val="34"/>
          </w:rPr>
          <w:t>)</w:t>
        </w:r>
        <w:r w:rsidR="00E028F5" w:rsidRPr="00062AD0">
          <w:rPr>
            <w:color w:val="000000" w:themeColor="text1"/>
            <w:szCs w:val="34"/>
          </w:rPr>
          <w:fldChar w:fldCharType="end"/>
        </w:r>
        <w:r w:rsidR="00C83923" w:rsidRPr="00062AD0">
          <w:rPr>
            <w:color w:val="000000" w:themeColor="text1"/>
            <w:szCs w:val="34"/>
          </w:rPr>
          <w:t xml:space="preserve">. The same procedure was repeated 100 times on random </w:t>
        </w:r>
      </w:ins>
      <w:ins w:id="34" w:author="Ivan Gesteira Costa" w:date="2014-06-11T17:06:00Z">
        <w:r w:rsidR="00C83923">
          <w:rPr>
            <w:color w:val="000000" w:themeColor="text1"/>
            <w:szCs w:val="34"/>
          </w:rPr>
          <w:t>genomic regions</w:t>
        </w:r>
      </w:ins>
      <w:ins w:id="35" w:author="Ivan Gesteira Costa" w:date="2014-06-11T17:03:00Z">
        <w:r w:rsidR="00C83923" w:rsidRPr="00062AD0">
          <w:rPr>
            <w:color w:val="000000" w:themeColor="text1"/>
            <w:szCs w:val="34"/>
          </w:rPr>
          <w:t xml:space="preserve"> </w:t>
        </w:r>
      </w:ins>
      <w:ins w:id="36" w:author="Ivan Gesteira Costa" w:date="2014-06-11T17:06:00Z">
        <w:r w:rsidR="00C83923">
          <w:rPr>
            <w:color w:val="000000" w:themeColor="text1"/>
            <w:szCs w:val="34"/>
          </w:rPr>
          <w:t xml:space="preserve">with </w:t>
        </w:r>
      </w:ins>
      <w:ins w:id="37" w:author="Eduardo" w:date="2014-06-12T14:20:00Z">
        <w:r w:rsidR="0050149E">
          <w:rPr>
            <w:color w:val="000000" w:themeColor="text1"/>
            <w:szCs w:val="34"/>
          </w:rPr>
          <w:t>the same length as the original regions</w:t>
        </w:r>
      </w:ins>
      <w:ins w:id="38" w:author="Ivan Gesteira Costa" w:date="2014-06-11T17:06:00Z">
        <w:r w:rsidR="00C83923">
          <w:rPr>
            <w:color w:val="000000" w:themeColor="text1"/>
            <w:szCs w:val="34"/>
          </w:rPr>
          <w:t xml:space="preserve">. </w:t>
        </w:r>
      </w:ins>
      <w:ins w:id="39" w:author="Ivan Gesteira Costa" w:date="2014-06-11T17:03:00Z">
        <w:r w:rsidR="00C83923" w:rsidRPr="00062AD0">
          <w:rPr>
            <w:color w:val="000000" w:themeColor="text1"/>
          </w:rPr>
          <w:t xml:space="preserve">We employed a one-tailed Fisher exact test to measure if the proportion of binding sites of a motif inside the </w:t>
        </w:r>
      </w:ins>
      <w:ins w:id="40" w:author="Ivan Gesteira Costa" w:date="2014-06-11T17:06:00Z">
        <w:r w:rsidR="00B751F3">
          <w:rPr>
            <w:color w:val="000000" w:themeColor="text1"/>
          </w:rPr>
          <w:t>gene promoters</w:t>
        </w:r>
      </w:ins>
      <w:ins w:id="41" w:author="Ivan Gesteira Costa" w:date="2014-06-11T17:03:00Z">
        <w:r w:rsidR="00C83923" w:rsidRPr="00062AD0">
          <w:rPr>
            <w:color w:val="000000" w:themeColor="text1"/>
          </w:rPr>
          <w:t xml:space="preserve"> is higher than the proportion </w:t>
        </w:r>
        <w:proofErr w:type="gramStart"/>
        <w:r w:rsidR="00C83923" w:rsidRPr="00062AD0">
          <w:rPr>
            <w:color w:val="000000" w:themeColor="text1"/>
          </w:rPr>
          <w:t>of  binding</w:t>
        </w:r>
        <w:proofErr w:type="gramEnd"/>
        <w:r w:rsidR="00C83923" w:rsidRPr="00062AD0">
          <w:rPr>
            <w:color w:val="000000" w:themeColor="text1"/>
          </w:rPr>
          <w:t xml:space="preserve"> sites in random </w:t>
        </w:r>
      </w:ins>
      <w:ins w:id="42" w:author="Ivan Gesteira Costa" w:date="2014-06-11T17:06:00Z">
        <w:r w:rsidR="00B751F3">
          <w:rPr>
            <w:color w:val="000000" w:themeColor="text1"/>
          </w:rPr>
          <w:t>regions</w:t>
        </w:r>
      </w:ins>
      <w:ins w:id="43" w:author="Ivan Gesteira Costa" w:date="2014-06-11T17:03:00Z">
        <w:r w:rsidR="00C83923" w:rsidRPr="00062AD0">
          <w:rPr>
            <w:color w:val="000000" w:themeColor="text1"/>
          </w:rPr>
          <w:t xml:space="preserve">. Final </w:t>
        </w:r>
        <w:r w:rsidR="00C83923" w:rsidRPr="00062AD0">
          <w:rPr>
            <w:i/>
            <w:color w:val="000000" w:themeColor="text1"/>
          </w:rPr>
          <w:t>p</w:t>
        </w:r>
        <w:r w:rsidR="00C83923" w:rsidRPr="00062AD0">
          <w:rPr>
            <w:color w:val="000000" w:themeColor="text1"/>
          </w:rPr>
          <w:t xml:space="preserve">-values were corrected by the </w:t>
        </w:r>
        <w:proofErr w:type="spellStart"/>
        <w:r w:rsidR="00C83923" w:rsidRPr="00062AD0">
          <w:rPr>
            <w:color w:val="000000" w:themeColor="text1"/>
          </w:rPr>
          <w:t>Benjamini</w:t>
        </w:r>
        <w:proofErr w:type="spellEnd"/>
        <w:r w:rsidR="00C83923" w:rsidRPr="00062AD0">
          <w:rPr>
            <w:color w:val="000000" w:themeColor="text1"/>
          </w:rPr>
          <w:t xml:space="preserve">-Hochberg method </w:t>
        </w:r>
        <w:r w:rsidR="00E028F5" w:rsidRPr="00062AD0">
          <w:rPr>
            <w:color w:val="000000" w:themeColor="text1"/>
          </w:rPr>
          <w:fldChar w:fldCharType="begin"/>
        </w:r>
        <w:r w:rsidR="00C83923">
          <w:rPr>
            <w:color w:val="000000" w:themeColor="text1"/>
          </w:rPr>
          <w:instrText xml:space="preserve"> ADDIN REFMGR.CITE &lt;Refman&gt;&lt;Cite&gt;&lt;Author&gt;Hochberg&lt;/Author&gt;&lt;Year&gt;2009&lt;/Year&gt;&lt;RecNum&gt;2120&lt;/RecNum&gt;&lt;IDText&gt;Controlling the false discovery rate: a practical and powerful approach to multiple testing&lt;/IDText&gt;&lt;MDL Ref_Type="Journal"&gt;&lt;Ref_Type&gt;Journal&lt;/Ref_Type&gt;&lt;Ref_ID&gt;2120&lt;/Ref_ID&gt;&lt;Title_Primary&gt;Controlling the false discovery rate: a practical and powerful approach to multiple testing&lt;/Title_Primary&gt;&lt;Authors_Primary&gt;Hochberg,Y.&lt;/Authors_Primary&gt;&lt;Authors_Primary&gt;Benjamini,Y.&lt;/Authors_Primary&gt;&lt;Date_Primary&gt;2009&lt;/Date_Primary&gt;&lt;Reprint&gt;Not in File&lt;/Reprint&gt;&lt;Start_Page&gt;289&lt;/Start_Page&gt;&lt;End_Page&gt;300&lt;/End_Page&gt;&lt;Periodical&gt;Journal of the Royal Statistical Society&lt;/Periodical&gt;&lt;Volume&gt;57&lt;/Volume&gt;&lt;Issue&gt;1&lt;/Issue&gt;&lt;ZZ_JournalFull&gt;&lt;f name="System"&gt;Journal of the Royal Statistical Society&lt;/f&gt;&lt;/ZZ_JournalFull&gt;&lt;ZZ_WorkformID&gt;1&lt;/ZZ_WorkformID&gt;&lt;/MDL&gt;&lt;/Cite&gt;&lt;/Refman&gt;</w:instrText>
        </w:r>
        <w:r w:rsidR="00E028F5" w:rsidRPr="00062AD0">
          <w:rPr>
            <w:color w:val="000000" w:themeColor="text1"/>
          </w:rPr>
          <w:fldChar w:fldCharType="separate"/>
        </w:r>
        <w:r w:rsidR="00C83923" w:rsidRPr="00062AD0">
          <w:rPr>
            <w:noProof/>
            <w:color w:val="000000" w:themeColor="text1"/>
          </w:rPr>
          <w:t>(Hochberg and Benjamini, 2009)</w:t>
        </w:r>
        <w:r w:rsidR="00E028F5" w:rsidRPr="00062AD0">
          <w:rPr>
            <w:color w:val="000000" w:themeColor="text1"/>
          </w:rPr>
          <w:fldChar w:fldCharType="end"/>
        </w:r>
        <w:r w:rsidR="00C83923" w:rsidRPr="00062AD0">
          <w:rPr>
            <w:color w:val="000000" w:themeColor="text1"/>
          </w:rPr>
          <w:t>.</w:t>
        </w:r>
      </w:ins>
      <w:ins w:id="44" w:author="Ivan Gesteira Costa" w:date="2014-06-11T17:06:00Z">
        <w:r w:rsidR="00B751F3">
          <w:rPr>
            <w:rFonts w:ascii="Times New Roman" w:eastAsia="MS Mincho" w:hAnsi="Times New Roman" w:cs="Times New Roman"/>
            <w:lang w:eastAsia="ja-JP"/>
          </w:rPr>
          <w:t xml:space="preserve"> </w:t>
        </w:r>
      </w:ins>
      <w:ins w:id="45" w:author="Ivan Gesteira Costa" w:date="2014-06-11T17:07:00Z">
        <w:r w:rsidR="00B751F3">
          <w:rPr>
            <w:rFonts w:ascii="Times New Roman" w:eastAsia="MS Mincho" w:hAnsi="Times New Roman" w:cs="Times New Roman"/>
            <w:lang w:eastAsia="ja-JP"/>
          </w:rPr>
          <w:t xml:space="preserve">For detection of candidate regulators of Sox5, we performed motif match in </w:t>
        </w:r>
      </w:ins>
      <w:ins w:id="46" w:author="Ivan Gesteira Costa" w:date="2014-06-11T17:01:00Z">
        <w:r w:rsidR="00B751F3">
          <w:rPr>
            <w:rFonts w:ascii="Times New Roman" w:eastAsia="MS Mincho" w:hAnsi="Times New Roman" w:cs="Times New Roman"/>
            <w:lang w:eastAsia="ja-JP"/>
          </w:rPr>
          <w:t>open chromat</w:t>
        </w:r>
      </w:ins>
      <w:ins w:id="47" w:author="Eduardo" w:date="2014-06-12T14:22:00Z">
        <w:r w:rsidR="0050149E">
          <w:rPr>
            <w:rFonts w:ascii="Times New Roman" w:eastAsia="MS Mincho" w:hAnsi="Times New Roman" w:cs="Times New Roman"/>
            <w:lang w:eastAsia="ja-JP"/>
          </w:rPr>
          <w:t>in</w:t>
        </w:r>
      </w:ins>
      <w:ins w:id="48" w:author="Ivan Gesteira Costa" w:date="2014-06-11T17:01:00Z">
        <w:r w:rsidR="00B751F3">
          <w:rPr>
            <w:rFonts w:ascii="Times New Roman" w:eastAsia="MS Mincho" w:hAnsi="Times New Roman" w:cs="Times New Roman"/>
            <w:lang w:eastAsia="ja-JP"/>
          </w:rPr>
          <w:t xml:space="preserve"> regions </w:t>
        </w:r>
      </w:ins>
      <w:ins w:id="49" w:author="Ivan Gesteira Costa" w:date="2014-06-11T17:08:00Z">
        <w:r w:rsidR="00B751F3">
          <w:rPr>
            <w:rFonts w:ascii="Times New Roman" w:eastAsia="MS Mincho" w:hAnsi="Times New Roman" w:cs="Times New Roman"/>
            <w:lang w:eastAsia="ja-JP"/>
          </w:rPr>
          <w:t>close to Sox5 (</w:t>
        </w:r>
      </w:ins>
      <w:ins w:id="50" w:author="Eduardo" w:date="2014-06-12T14:23:00Z">
        <w:r w:rsidR="0050149E">
          <w:rPr>
            <w:rFonts w:ascii="Times New Roman" w:eastAsia="MS Mincho" w:hAnsi="Times New Roman" w:cs="Times New Roman"/>
            <w:lang w:eastAsia="ja-JP"/>
          </w:rPr>
          <w:t>i.e. that overlapped with the gene or promoter region of 1 kb upstream</w:t>
        </w:r>
      </w:ins>
      <w:ins w:id="51" w:author="Ivan Gesteira Costa" w:date="2014-06-11T17:08:00Z">
        <w:r w:rsidR="00B751F3">
          <w:rPr>
            <w:rFonts w:ascii="Times New Roman" w:eastAsia="MS Mincho" w:hAnsi="Times New Roman" w:cs="Times New Roman"/>
            <w:lang w:eastAsia="ja-JP"/>
          </w:rPr>
          <w:t xml:space="preserve">), which are only found in differentiated islet cells. </w:t>
        </w:r>
      </w:ins>
      <w:commentRangeEnd w:id="10"/>
      <w:r w:rsidR="00863599">
        <w:rPr>
          <w:rStyle w:val="Refdecomentrio"/>
        </w:rPr>
        <w:commentReference w:id="10"/>
      </w:r>
    </w:p>
    <w:p w:rsidR="00C66CC8" w:rsidRPr="00D37639" w:rsidDel="0038420E" w:rsidRDefault="00C66CC8" w:rsidP="00C66CC8">
      <w:pPr>
        <w:numPr>
          <w:ins w:id="52" w:author="Ivan Gesteira Costa" w:date="2014-06-11T17:00:00Z"/>
        </w:numPr>
        <w:rPr>
          <w:del w:id="53" w:author="Ivan Gesteira Costa" w:date="2014-06-11T16:59:00Z"/>
          <w:rFonts w:ascii="Times New Roman" w:eastAsia="MS Mincho" w:hAnsi="Times New Roman" w:cs="Times New Roman"/>
          <w:b/>
          <w:lang w:eastAsia="ja-JP"/>
        </w:rPr>
      </w:pPr>
      <w:del w:id="54" w:author="Ivan Gesteira Costa" w:date="2014-06-11T16:59:00Z">
        <w:r w:rsidRPr="00D37639" w:rsidDel="0038420E">
          <w:rPr>
            <w:rFonts w:ascii="Times New Roman" w:eastAsia="MS Mincho" w:hAnsi="Times New Roman" w:cs="Times New Roman"/>
            <w:lang w:eastAsia="ja-JP"/>
          </w:rPr>
          <w:delText xml:space="preserve">STORM algorithm </w:delText>
        </w:r>
        <w:r w:rsidRPr="00D37639" w:rsidDel="0038420E">
          <w:rPr>
            <w:rFonts w:ascii="Times New Roman" w:eastAsia="MS Mincho" w:hAnsi="Times New Roman" w:cs="Times New Roman"/>
            <w:noProof/>
            <w:lang w:eastAsia="ja-JP"/>
          </w:rPr>
          <w:delText>(Schones et al., 2007)</w:delText>
        </w:r>
        <w:r w:rsidRPr="00D37639" w:rsidDel="0038420E">
          <w:rPr>
            <w:rFonts w:ascii="Times New Roman" w:eastAsia="MS Mincho" w:hAnsi="Times New Roman" w:cs="Times New Roman"/>
            <w:lang w:eastAsia="ja-JP"/>
          </w:rPr>
          <w:delText>. A region 2kb upstream (here used as surrogates for promotors) of t</w:delText>
        </w:r>
        <w:r w:rsidDel="0038420E">
          <w:rPr>
            <w:rFonts w:ascii="Times New Roman" w:eastAsia="MS Mincho" w:hAnsi="Times New Roman" w:cs="Times New Roman"/>
            <w:lang w:eastAsia="ja-JP"/>
          </w:rPr>
          <w:delText xml:space="preserve">he transcription start site for the candidate gene </w:delText>
        </w:r>
        <w:r w:rsidRPr="00D37639" w:rsidDel="0038420E">
          <w:rPr>
            <w:rFonts w:ascii="Times New Roman" w:eastAsia="MS Mincho" w:hAnsi="Times New Roman" w:cs="Times New Roman"/>
            <w:lang w:eastAsia="ja-JP"/>
          </w:rPr>
          <w:delText xml:space="preserve">was used based on Ensembl built 62. This region was scanned with the matrices contained </w:delText>
        </w:r>
        <w:r w:rsidRPr="00D37639" w:rsidDel="0038420E">
          <w:rPr>
            <w:rFonts w:ascii="Times New Roman" w:eastAsia="MS Mincho" w:hAnsi="Times New Roman" w:cs="Times New Roman"/>
            <w:lang w:eastAsia="ja-JP"/>
          </w:rPr>
          <w:lastRenderedPageBreak/>
          <w:delText xml:space="preserve">in TRANSFAC public </w:delText>
        </w:r>
        <w:r w:rsidRPr="00D37639" w:rsidDel="0038420E">
          <w:rPr>
            <w:rFonts w:ascii="Times New Roman" w:eastAsia="MS Mincho" w:hAnsi="Times New Roman" w:cs="Times New Roman"/>
            <w:noProof/>
            <w:lang w:eastAsia="ja-JP"/>
          </w:rPr>
          <w:delText>(Matys et al., 2006)</w:delText>
        </w:r>
        <w:r w:rsidRPr="00D37639" w:rsidDel="0038420E">
          <w:rPr>
            <w:rFonts w:ascii="Times New Roman" w:eastAsia="MS Mincho" w:hAnsi="Times New Roman" w:cs="Times New Roman"/>
            <w:lang w:eastAsia="ja-JP"/>
          </w:rPr>
          <w:delText xml:space="preserve"> and JASPAR </w:delText>
        </w:r>
        <w:r w:rsidRPr="00D37639" w:rsidDel="0038420E">
          <w:rPr>
            <w:rFonts w:ascii="Times New Roman" w:eastAsia="MS Mincho" w:hAnsi="Times New Roman" w:cs="Times New Roman"/>
            <w:noProof/>
            <w:lang w:eastAsia="ja-JP"/>
          </w:rPr>
          <w:delText>(Bryne et al., 2008)</w:delText>
        </w:r>
        <w:r w:rsidRPr="00D37639" w:rsidDel="0038420E">
          <w:rPr>
            <w:rFonts w:ascii="Times New Roman" w:eastAsia="MS Mincho" w:hAnsi="Times New Roman" w:cs="Times New Roman"/>
            <w:lang w:eastAsia="ja-JP"/>
          </w:rPr>
          <w:delText xml:space="preserve"> (version of June 2011) databases to identify TFBS. </w:delText>
        </w:r>
      </w:del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  <w:proofErr w:type="gramStart"/>
      <w:r w:rsidRPr="00D37639">
        <w:rPr>
          <w:rFonts w:ascii="Times New Roman" w:eastAsia="MS Mincho" w:hAnsi="Times New Roman" w:cs="Times New Roman"/>
          <w:b/>
          <w:lang w:eastAsia="ja-JP"/>
        </w:rPr>
        <w:t xml:space="preserve">Analysis of </w:t>
      </w:r>
      <w:proofErr w:type="spellStart"/>
      <w:r w:rsidRPr="00D37639">
        <w:rPr>
          <w:rFonts w:ascii="Times New Roman" w:eastAsia="MS Mincho" w:hAnsi="Times New Roman" w:cs="Times New Roman"/>
          <w:b/>
          <w:lang w:eastAsia="ja-JP"/>
        </w:rPr>
        <w:t>eSNPs</w:t>
      </w:r>
      <w:proofErr w:type="spellEnd"/>
      <w:r w:rsidRPr="00D37639">
        <w:rPr>
          <w:rFonts w:ascii="Times New Roman" w:eastAsia="MS Mincho" w:hAnsi="Times New Roman" w:cs="Times New Roman"/>
          <w:b/>
          <w:lang w:eastAsia="ja-JP"/>
        </w:rPr>
        <w:t>.</w:t>
      </w:r>
      <w:proofErr w:type="gramEnd"/>
      <w:r w:rsidRPr="00D37639">
        <w:rPr>
          <w:rFonts w:ascii="Times New Roman" w:eastAsia="MS Mincho" w:hAnsi="Times New Roman" w:cs="Times New Roman"/>
          <w:lang w:eastAsia="ja-JP"/>
        </w:rPr>
        <w:t xml:space="preserve"> The analysis of single nucleotide polymorphisms associated with gene expression traits (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eSNPs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>) the expression data was performed using linear models analyzed by in-house R and Perl code (at Sage Bionetworks) as previously described (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Schadt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ref) using 10 permutations of the expression file. The permutation was done by swapping column preserve the </w:t>
      </w:r>
      <w:proofErr w:type="spellStart"/>
      <w:r w:rsidRPr="00D37639">
        <w:rPr>
          <w:rFonts w:ascii="Times New Roman" w:eastAsia="MS Mincho" w:hAnsi="Times New Roman" w:cs="Times New Roman"/>
          <w:lang w:eastAsia="ja-JP"/>
        </w:rPr>
        <w:t>coexpression</w:t>
      </w:r>
      <w:proofErr w:type="spellEnd"/>
      <w:r w:rsidRPr="00D37639">
        <w:rPr>
          <w:rFonts w:ascii="Times New Roman" w:eastAsia="MS Mincho" w:hAnsi="Times New Roman" w:cs="Times New Roman"/>
          <w:lang w:eastAsia="ja-JP"/>
        </w:rPr>
        <w:t xml:space="preserve"> structure of the data. </w:t>
      </w: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</w:p>
    <w:p w:rsidR="00C66CC8" w:rsidRPr="00D37639" w:rsidRDefault="00C66CC8" w:rsidP="00C66CC8">
      <w:pPr>
        <w:rPr>
          <w:rFonts w:ascii="Times New Roman" w:eastAsia="MS Mincho" w:hAnsi="Times New Roman" w:cs="Times New Roman"/>
          <w:lang w:eastAsia="ja-JP"/>
        </w:rPr>
      </w:pPr>
      <w:proofErr w:type="gramStart"/>
      <w:r w:rsidRPr="00D37639">
        <w:rPr>
          <w:rFonts w:ascii="Times New Roman" w:eastAsia="MS Mincho" w:hAnsi="Times New Roman" w:cs="Times New Roman"/>
          <w:b/>
          <w:lang w:eastAsia="ja-JP"/>
        </w:rPr>
        <w:t>Transmission electron microscopy</w:t>
      </w:r>
      <w:r w:rsidRPr="00D37639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D37639">
        <w:rPr>
          <w:rFonts w:ascii="Times New Roman" w:eastAsia="MS Mincho" w:hAnsi="Times New Roman" w:cs="Times New Roman"/>
          <w:lang w:eastAsia="ja-JP"/>
        </w:rPr>
        <w:t xml:space="preserve"> </w:t>
      </w:r>
      <w:r w:rsidRPr="00D37639">
        <w:rPr>
          <w:rFonts w:ascii="Times New Roman" w:eastAsia="MS Mincho" w:hAnsi="Times New Roman" w:cs="Times New Roman"/>
          <w:lang w:val="en-GB" w:eastAsia="ja-JP"/>
        </w:rPr>
        <w:t xml:space="preserve">Human islets were fixated in 2.5 %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Glutaraldehyde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(GA) added to freshly prepared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Millionig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buffer and refrigerated for 2h. Following wash in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Millionig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buffer, the islets were post-fixated in osmium tetroxide (1%) for 1h, and then washed carefully with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Millionig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solution. Thereafter, the islets were dehydrated and embedded in AGAR 100 (Oxford Instruments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Nordiska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AB, Sweden) before being cut into 70-90 nm ultrathin sections. The sections were placed on Cu-grids and contrasted with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uranyl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acetate and lead citrate before examined in a JEM 1230 electron microscope (JEOL-USA. Inc., USA). The number of granules/cell section area divided by granule diameter (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Nv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>) and the number of docked granules/cell section perimeter divided by granule diameter (Ns) were estimated as reported previously (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Vikman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et al. 2009). Granules were defined as docked when the centre of the granule was located within 150 nm from the plasma membrane. Electron micrographs were </w:t>
      </w:r>
      <w:proofErr w:type="spellStart"/>
      <w:r w:rsidRPr="00D37639">
        <w:rPr>
          <w:rFonts w:ascii="Times New Roman" w:eastAsia="MS Mincho" w:hAnsi="Times New Roman" w:cs="Times New Roman"/>
          <w:lang w:val="en-GB" w:eastAsia="ja-JP"/>
        </w:rPr>
        <w:t>analyzed</w:t>
      </w:r>
      <w:proofErr w:type="spellEnd"/>
      <w:r w:rsidRPr="00D37639">
        <w:rPr>
          <w:rFonts w:ascii="Times New Roman" w:eastAsia="MS Mincho" w:hAnsi="Times New Roman" w:cs="Times New Roman"/>
          <w:lang w:val="en-GB" w:eastAsia="ja-JP"/>
        </w:rPr>
        <w:t xml:space="preserve"> from at least 3 different cells per donor (median 7 cells).</w:t>
      </w:r>
    </w:p>
    <w:p w:rsidR="00C66CC8" w:rsidRPr="00D37639" w:rsidRDefault="00C66CC8" w:rsidP="00C66CC8">
      <w:pPr>
        <w:rPr>
          <w:rFonts w:ascii="Times New Roman" w:eastAsia="Times New Roman" w:hAnsi="Times New Roman" w:cs="Times New Roman"/>
          <w:b/>
        </w:rPr>
      </w:pPr>
    </w:p>
    <w:p w:rsidR="00C66CC8" w:rsidRDefault="00C66CC8" w:rsidP="00C66CC8">
      <w:pPr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t>Rat islets.</w:t>
      </w:r>
      <w:proofErr w:type="gramEnd"/>
      <w:r w:rsidRPr="00D37639">
        <w:rPr>
          <w:rFonts w:ascii="Times New Roman" w:eastAsia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Pancreatic islets from rats were prepared by collagenase digestion of the exocrine pancreas. The islets were hand-picked and incubated in a humidified atmosphere at 5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in RPMI 1640 tissue culture medium (SVA, Sweden) supplemented with 10% (</w:t>
      </w:r>
      <w:proofErr w:type="spellStart"/>
      <w:r w:rsidRPr="00D37639">
        <w:rPr>
          <w:rFonts w:ascii="Times New Roman" w:hAnsi="Times New Roman" w:cs="Times New Roman"/>
        </w:rPr>
        <w:t>vol</w:t>
      </w:r>
      <w:proofErr w:type="spellEnd"/>
      <w:r w:rsidRPr="00D37639">
        <w:rPr>
          <w:rFonts w:ascii="Times New Roman" w:hAnsi="Times New Roman" w:cs="Times New Roman"/>
        </w:rPr>
        <w:t>/</w:t>
      </w:r>
      <w:proofErr w:type="spellStart"/>
      <w:r w:rsidRPr="00D37639">
        <w:rPr>
          <w:rFonts w:ascii="Times New Roman" w:hAnsi="Times New Roman" w:cs="Times New Roman"/>
        </w:rPr>
        <w:t>vol</w:t>
      </w:r>
      <w:proofErr w:type="spellEnd"/>
      <w:r w:rsidRPr="00D37639">
        <w:rPr>
          <w:rFonts w:ascii="Times New Roman" w:hAnsi="Times New Roman" w:cs="Times New Roman"/>
        </w:rPr>
        <w:t xml:space="preserve">) fetal calf serum, 100 IU/ml penicillin and </w:t>
      </w:r>
      <w:proofErr w:type="gramStart"/>
      <w:r w:rsidRPr="00D37639">
        <w:rPr>
          <w:rFonts w:ascii="Times New Roman" w:hAnsi="Times New Roman" w:cs="Times New Roman"/>
        </w:rPr>
        <w:t>100 µg/ml streptomycin</w:t>
      </w:r>
      <w:proofErr w:type="gramEnd"/>
      <w:r w:rsidRPr="00D37639">
        <w:rPr>
          <w:rFonts w:ascii="Times New Roman" w:hAnsi="Times New Roman" w:cs="Times New Roman"/>
        </w:rPr>
        <w:t>.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t>INS1-832/13 cells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Rat </w:t>
      </w:r>
      <w:proofErr w:type="spellStart"/>
      <w:r w:rsidRPr="00D37639">
        <w:rPr>
          <w:rFonts w:ascii="Times New Roman" w:hAnsi="Times New Roman" w:cs="Times New Roman"/>
        </w:rPr>
        <w:t>insulinoma</w:t>
      </w:r>
      <w:proofErr w:type="spellEnd"/>
      <w:r w:rsidRPr="00D37639">
        <w:rPr>
          <w:rFonts w:ascii="Times New Roman" w:hAnsi="Times New Roman" w:cs="Times New Roman"/>
        </w:rPr>
        <w:t xml:space="preserve"> INS1-832/13 cells (passages 55-70) were cultured at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in RPMI 1640 (Life Technologies) and supplemented with 10% (</w:t>
      </w:r>
      <w:proofErr w:type="spellStart"/>
      <w:r w:rsidRPr="00D37639">
        <w:rPr>
          <w:rFonts w:ascii="Times New Roman" w:hAnsi="Times New Roman" w:cs="Times New Roman"/>
        </w:rPr>
        <w:t>vol</w:t>
      </w:r>
      <w:proofErr w:type="spellEnd"/>
      <w:r w:rsidRPr="00D37639">
        <w:rPr>
          <w:rFonts w:ascii="Times New Roman" w:hAnsi="Times New Roman" w:cs="Times New Roman"/>
        </w:rPr>
        <w:t>/</w:t>
      </w:r>
      <w:proofErr w:type="spellStart"/>
      <w:r w:rsidRPr="00D37639">
        <w:rPr>
          <w:rFonts w:ascii="Times New Roman" w:hAnsi="Times New Roman" w:cs="Times New Roman"/>
        </w:rPr>
        <w:t>vol</w:t>
      </w:r>
      <w:proofErr w:type="spellEnd"/>
      <w:r w:rsidRPr="00D37639">
        <w:rPr>
          <w:rFonts w:ascii="Times New Roman" w:hAnsi="Times New Roman" w:cs="Times New Roman"/>
        </w:rPr>
        <w:t xml:space="preserve">) fetal calf serum, 100 IU/ml penicillin, 100 </w:t>
      </w:r>
      <w:proofErr w:type="spellStart"/>
      <w:r w:rsidRPr="00D37639">
        <w:rPr>
          <w:rFonts w:ascii="Times New Roman" w:hAnsi="Times New Roman" w:cs="Times New Roman"/>
        </w:rPr>
        <w:t>μg</w:t>
      </w:r>
      <w:proofErr w:type="spellEnd"/>
      <w:r w:rsidRPr="00D37639">
        <w:rPr>
          <w:rFonts w:ascii="Times New Roman" w:hAnsi="Times New Roman" w:cs="Times New Roman"/>
        </w:rPr>
        <w:t xml:space="preserve">/ml streptomycin,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HEPES, 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glutamine,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sodium pyruvate, and 50 </w:t>
      </w:r>
      <w:proofErr w:type="spellStart"/>
      <w:r w:rsidRPr="00D37639">
        <w:rPr>
          <w:rFonts w:ascii="Times New Roman" w:hAnsi="Times New Roman" w:cs="Times New Roman"/>
        </w:rPr>
        <w:t>μM</w:t>
      </w:r>
      <w:proofErr w:type="spellEnd"/>
      <w:r w:rsidRPr="00D37639">
        <w:rPr>
          <w:rFonts w:ascii="Times New Roman" w:hAnsi="Times New Roman" w:cs="Times New Roman"/>
        </w:rPr>
        <w:t xml:space="preserve"> β-</w:t>
      </w:r>
      <w:proofErr w:type="spellStart"/>
      <w:r w:rsidRPr="00D37639">
        <w:rPr>
          <w:rFonts w:ascii="Times New Roman" w:hAnsi="Times New Roman" w:cs="Times New Roman"/>
        </w:rPr>
        <w:t>mercaptoethanol</w:t>
      </w:r>
      <w:proofErr w:type="spellEnd"/>
      <w:r w:rsidRPr="00D37639">
        <w:rPr>
          <w:rFonts w:ascii="Times New Roman" w:hAnsi="Times New Roman" w:cs="Times New Roman"/>
        </w:rPr>
        <w:t xml:space="preserve">. </w:t>
      </w:r>
    </w:p>
    <w:p w:rsidR="00C66CC8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proofErr w:type="gramStart"/>
      <w:r w:rsidRPr="00201E76">
        <w:rPr>
          <w:rFonts w:ascii="Times New Roman" w:hAnsi="Times New Roman" w:cs="Times New Roman"/>
          <w:b/>
        </w:rPr>
        <w:t xml:space="preserve">Human </w:t>
      </w:r>
      <w:r w:rsidRPr="00EE0DB2">
        <w:rPr>
          <w:rFonts w:ascii="Symbol" w:hAnsi="Symbol" w:cs="Times New Roman"/>
          <w:b/>
        </w:rPr>
        <w:t></w:t>
      </w:r>
      <w:r>
        <w:rPr>
          <w:rFonts w:ascii="Times New Roman" w:hAnsi="Times New Roman" w:cs="Times New Roman"/>
          <w:b/>
        </w:rPr>
        <w:t>-</w:t>
      </w:r>
      <w:r w:rsidRPr="00201E76">
        <w:rPr>
          <w:rFonts w:ascii="Times New Roman" w:hAnsi="Times New Roman" w:cs="Times New Roman"/>
          <w:b/>
        </w:rPr>
        <w:t>cell/PANC-1 fusion cell lines.</w:t>
      </w:r>
      <w:proofErr w:type="gramEnd"/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The human 1.1B4 and 1.4E7 </w:t>
      </w:r>
      <w:r w:rsidRPr="00EE0DB2">
        <w:rPr>
          <w:rFonts w:ascii="Symbol" w:hAnsi="Symbol" w:cs="Times New Roman"/>
        </w:rPr>
        <w:t></w:t>
      </w:r>
      <w:r>
        <w:rPr>
          <w:rFonts w:ascii="Times New Roman" w:hAnsi="Times New Roman" w:cs="Times New Roman"/>
        </w:rPr>
        <w:t>-</w:t>
      </w:r>
      <w:r w:rsidRPr="00D37639">
        <w:rPr>
          <w:rFonts w:ascii="Times New Roman" w:hAnsi="Times New Roman" w:cs="Times New Roman"/>
        </w:rPr>
        <w:t xml:space="preserve">cell/PANC-1 fusion cell lines (ECACC, UK) were cultured in RPMI-1640 (Life Technologies) with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supplemented with 10% (v/v) fetal calf serum, 100 IU/ml penicillin and 100 µg/ml streptomycin (passages 35-45).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Default="00C66CC8" w:rsidP="00C66CC8">
      <w:pPr>
        <w:rPr>
          <w:rFonts w:ascii="Times New Roman" w:hAnsi="Times New Roman" w:cs="Times New Roman"/>
        </w:rPr>
      </w:pPr>
      <w:r w:rsidRPr="00D37639">
        <w:rPr>
          <w:rFonts w:ascii="Times New Roman" w:eastAsia="Times New Roman" w:hAnsi="Times New Roman" w:cs="Times New Roman"/>
          <w:b/>
        </w:rPr>
        <w:t xml:space="preserve">Insulin secretion and insulin content measurements. </w:t>
      </w:r>
      <w:r w:rsidRPr="00D37639">
        <w:rPr>
          <w:rFonts w:ascii="Times New Roman" w:hAnsi="Times New Roman" w:cs="Times New Roman"/>
        </w:rPr>
        <w:t>Approximately 350000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400000 INS1-832/13 cells were seeded </w:t>
      </w:r>
      <w:r>
        <w:rPr>
          <w:rFonts w:ascii="Times New Roman" w:hAnsi="Times New Roman" w:cs="Times New Roman"/>
        </w:rPr>
        <w:t>per</w:t>
      </w:r>
      <w:r w:rsidRPr="00D37639">
        <w:rPr>
          <w:rFonts w:ascii="Times New Roman" w:hAnsi="Times New Roman" w:cs="Times New Roman"/>
        </w:rPr>
        <w:t xml:space="preserve"> well in a 24-well plate 72 h before secretion</w:t>
      </w:r>
      <w:r>
        <w:rPr>
          <w:rFonts w:ascii="Times New Roman" w:hAnsi="Times New Roman" w:cs="Times New Roman"/>
        </w:rPr>
        <w:t xml:space="preserve"> experiments</w:t>
      </w:r>
      <w:r w:rsidRPr="00D376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Cells were washed twice with </w:t>
      </w:r>
      <w:r>
        <w:rPr>
          <w:rFonts w:ascii="Times New Roman" w:hAnsi="Times New Roman" w:cs="Times New Roman"/>
        </w:rPr>
        <w:t xml:space="preserve">a secretion assay buffer (SAB) containing </w:t>
      </w:r>
      <w:r w:rsidRPr="00D37639">
        <w:rPr>
          <w:rFonts w:ascii="Times New Roman" w:hAnsi="Times New Roman" w:cs="Times New Roman"/>
        </w:rPr>
        <w:t xml:space="preserve">114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NaCl</w:t>
      </w:r>
      <w:proofErr w:type="spellEnd"/>
      <w:r w:rsidRPr="00D37639">
        <w:rPr>
          <w:rFonts w:ascii="Times New Roman" w:hAnsi="Times New Roman" w:cs="Times New Roman"/>
        </w:rPr>
        <w:t xml:space="preserve">, 4.7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KCl</w:t>
      </w:r>
      <w:proofErr w:type="spellEnd"/>
      <w:r w:rsidRPr="00D37639">
        <w:rPr>
          <w:rFonts w:ascii="Times New Roman" w:hAnsi="Times New Roman" w:cs="Times New Roman"/>
        </w:rPr>
        <w:t xml:space="preserve">, 1.2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KH</w:t>
      </w:r>
      <w:r w:rsidRPr="00644825">
        <w:rPr>
          <w:rFonts w:ascii="Times New Roman" w:hAnsi="Times New Roman" w:cs="Times New Roman"/>
          <w:vertAlign w:val="subscript"/>
        </w:rPr>
        <w:t>2</w:t>
      </w:r>
      <w:r w:rsidRPr="00D37639">
        <w:rPr>
          <w:rFonts w:ascii="Times New Roman" w:hAnsi="Times New Roman" w:cs="Times New Roman"/>
        </w:rPr>
        <w:t>PO</w:t>
      </w:r>
      <w:r w:rsidRPr="00644825">
        <w:rPr>
          <w:rFonts w:ascii="Times New Roman" w:hAnsi="Times New Roman" w:cs="Times New Roman"/>
          <w:vertAlign w:val="subscript"/>
        </w:rPr>
        <w:t>4</w:t>
      </w:r>
      <w:r w:rsidRPr="00D37639">
        <w:rPr>
          <w:rFonts w:ascii="Times New Roman" w:hAnsi="Times New Roman" w:cs="Times New Roman"/>
        </w:rPr>
        <w:t xml:space="preserve">, 1.16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MgSO</w:t>
      </w:r>
      <w:r w:rsidRPr="00644825">
        <w:rPr>
          <w:rFonts w:ascii="Times New Roman" w:hAnsi="Times New Roman" w:cs="Times New Roman"/>
          <w:vertAlign w:val="subscript"/>
        </w:rPr>
        <w:t>4</w:t>
      </w:r>
      <w:r w:rsidRPr="00D37639">
        <w:rPr>
          <w:rFonts w:ascii="Times New Roman" w:hAnsi="Times New Roman" w:cs="Times New Roman"/>
        </w:rPr>
        <w:t xml:space="preserve">,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HEPES pH 7.2, 25.5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NaHCO</w:t>
      </w:r>
      <w:r w:rsidRPr="00644825">
        <w:rPr>
          <w:rFonts w:ascii="Times New Roman" w:hAnsi="Times New Roman" w:cs="Times New Roman"/>
          <w:vertAlign w:val="subscript"/>
        </w:rPr>
        <w:t>3</w:t>
      </w:r>
      <w:r w:rsidRPr="00D37639">
        <w:rPr>
          <w:rFonts w:ascii="Times New Roman" w:hAnsi="Times New Roman" w:cs="Times New Roman"/>
        </w:rPr>
        <w:t xml:space="preserve">, 2.5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CaCl</w:t>
      </w:r>
      <w:r w:rsidRPr="00644825">
        <w:rPr>
          <w:rFonts w:ascii="Times New Roman" w:hAnsi="Times New Roman" w:cs="Times New Roman"/>
          <w:vertAlign w:val="subscript"/>
        </w:rPr>
        <w:t>2</w:t>
      </w:r>
      <w:r w:rsidRPr="00D37639">
        <w:rPr>
          <w:rFonts w:ascii="Times New Roman" w:hAnsi="Times New Roman" w:cs="Times New Roman"/>
        </w:rPr>
        <w:t xml:space="preserve">, 0.2% BSA with 2.8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</w:t>
      </w:r>
      <w:r>
        <w:rPr>
          <w:rFonts w:ascii="Times New Roman" w:hAnsi="Times New Roman" w:cs="Times New Roman"/>
        </w:rPr>
        <w:t>. This was</w:t>
      </w:r>
      <w:r w:rsidRPr="00D37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followed by</w:t>
      </w:r>
      <w:r w:rsidRPr="00D37639">
        <w:rPr>
          <w:rFonts w:ascii="Times New Roman" w:hAnsi="Times New Roman" w:cs="Times New Roman"/>
        </w:rPr>
        <w:t xml:space="preserve"> 2 h </w:t>
      </w:r>
      <w:proofErr w:type="spellStart"/>
      <w:r w:rsidRPr="00D37639">
        <w:rPr>
          <w:rFonts w:ascii="Times New Roman" w:hAnsi="Times New Roman" w:cs="Times New Roman"/>
        </w:rPr>
        <w:t>preincubation</w:t>
      </w:r>
      <w:proofErr w:type="spellEnd"/>
      <w:r w:rsidRPr="00D37639">
        <w:rPr>
          <w:rFonts w:ascii="Times New Roman" w:hAnsi="Times New Roman" w:cs="Times New Roman"/>
        </w:rPr>
        <w:t xml:space="preserve"> at 37 °C </w:t>
      </w:r>
      <w:r>
        <w:rPr>
          <w:rFonts w:ascii="Times New Roman" w:hAnsi="Times New Roman" w:cs="Times New Roman"/>
        </w:rPr>
        <w:t>with</w:t>
      </w:r>
      <w:r w:rsidRPr="00D37639">
        <w:rPr>
          <w:rFonts w:ascii="Times New Roman" w:hAnsi="Times New Roman" w:cs="Times New Roman"/>
        </w:rPr>
        <w:t xml:space="preserve"> 5% CO2 in 2 ml </w:t>
      </w:r>
      <w:r>
        <w:rPr>
          <w:rFonts w:ascii="Times New Roman" w:hAnsi="Times New Roman" w:cs="Times New Roman"/>
        </w:rPr>
        <w:t>SAB</w:t>
      </w:r>
      <w:r w:rsidRPr="00D37639">
        <w:rPr>
          <w:rFonts w:ascii="Times New Roman" w:hAnsi="Times New Roman" w:cs="Times New Roman"/>
        </w:rPr>
        <w:t xml:space="preserve">. Next, the buffer was removed and cells were incubated at 37 °C for 1 h in SAB supplemented with glucose, </w:t>
      </w:r>
      <w:proofErr w:type="spellStart"/>
      <w:r w:rsidRPr="00D37639">
        <w:rPr>
          <w:rFonts w:ascii="Times New Roman" w:hAnsi="Times New Roman" w:cs="Times New Roman"/>
        </w:rPr>
        <w:t>tolbutamide</w:t>
      </w:r>
      <w:proofErr w:type="spellEnd"/>
      <w:r w:rsidRPr="00D37639">
        <w:rPr>
          <w:rFonts w:ascii="Times New Roman" w:hAnsi="Times New Roman" w:cs="Times New Roman"/>
        </w:rPr>
        <w:t xml:space="preserve"> (Sigma-Aldrich, Sweden), clonidine, </w:t>
      </w:r>
      <w:proofErr w:type="spellStart"/>
      <w:r w:rsidRPr="00D37639">
        <w:rPr>
          <w:rFonts w:ascii="Times New Roman" w:hAnsi="Times New Roman" w:cs="Times New Roman"/>
        </w:rPr>
        <w:t>KCl</w:t>
      </w:r>
      <w:proofErr w:type="spellEnd"/>
      <w:r w:rsidRPr="00D37639">
        <w:rPr>
          <w:rFonts w:ascii="Times New Roman" w:hAnsi="Times New Roman" w:cs="Times New Roman"/>
        </w:rPr>
        <w:t xml:space="preserve"> or Glp-1 as indicated. Immediately after incubation, an aliquot of the medium was removed and insulin was </w:t>
      </w:r>
      <w:proofErr w:type="spellStart"/>
      <w:r w:rsidRPr="00D37639">
        <w:rPr>
          <w:rFonts w:ascii="Times New Roman" w:hAnsi="Times New Roman" w:cs="Times New Roman"/>
        </w:rPr>
        <w:t>analysed</w:t>
      </w:r>
      <w:proofErr w:type="spellEnd"/>
      <w:r w:rsidRPr="00D37639">
        <w:rPr>
          <w:rFonts w:ascii="Times New Roman" w:hAnsi="Times New Roman" w:cs="Times New Roman"/>
        </w:rPr>
        <w:t xml:space="preserve"> directly or after storage at -20 °C for later analysis </w:t>
      </w:r>
      <w:r w:rsidRPr="00D37639">
        <w:rPr>
          <w:rFonts w:ascii="Times New Roman" w:hAnsi="Times New Roman" w:cs="Times New Roman"/>
        </w:rPr>
        <w:lastRenderedPageBreak/>
        <w:t xml:space="preserve">with the Coat-a-Count® kit (Siemens, Sweden) according to the manufacturer’s </w:t>
      </w:r>
      <w:r>
        <w:rPr>
          <w:rFonts w:ascii="Times New Roman" w:hAnsi="Times New Roman" w:cs="Times New Roman"/>
        </w:rPr>
        <w:t>protocol</w:t>
      </w:r>
      <w:r w:rsidRPr="00D37639">
        <w:rPr>
          <w:rFonts w:ascii="Times New Roman" w:hAnsi="Times New Roman" w:cs="Times New Roman"/>
        </w:rPr>
        <w:t xml:space="preserve">. For protein and total insulin analysis the remaining cells were lysed with RIPA buffer (50mM Tris </w:t>
      </w:r>
      <w:proofErr w:type="spellStart"/>
      <w:r w:rsidRPr="00D37639">
        <w:rPr>
          <w:rFonts w:ascii="Times New Roman" w:hAnsi="Times New Roman" w:cs="Times New Roman"/>
        </w:rPr>
        <w:t>HCl</w:t>
      </w:r>
      <w:proofErr w:type="spellEnd"/>
      <w:r w:rsidRPr="00D37639">
        <w:rPr>
          <w:rFonts w:ascii="Times New Roman" w:hAnsi="Times New Roman" w:cs="Times New Roman"/>
        </w:rPr>
        <w:t xml:space="preserve"> pH 8, 150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NaCl</w:t>
      </w:r>
      <w:proofErr w:type="spellEnd"/>
      <w:r w:rsidRPr="00D37639">
        <w:rPr>
          <w:rFonts w:ascii="Times New Roman" w:hAnsi="Times New Roman" w:cs="Times New Roman"/>
        </w:rPr>
        <w:t xml:space="preserve">, 1% NP-40/Triton X, 0.1% SDS, 0.5% sodium </w:t>
      </w:r>
      <w:proofErr w:type="spellStart"/>
      <w:r w:rsidRPr="00D37639">
        <w:rPr>
          <w:rFonts w:ascii="Times New Roman" w:hAnsi="Times New Roman" w:cs="Times New Roman"/>
        </w:rPr>
        <w:t>deoxycholate</w:t>
      </w:r>
      <w:proofErr w:type="spellEnd"/>
      <w:r w:rsidRPr="00D37639">
        <w:rPr>
          <w:rFonts w:ascii="Times New Roman" w:hAnsi="Times New Roman" w:cs="Times New Roman"/>
        </w:rPr>
        <w:t xml:space="preserve">, 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EDTA</w:t>
      </w:r>
      <w:r>
        <w:rPr>
          <w:rFonts w:ascii="Times New Roman" w:hAnsi="Times New Roman" w:cs="Times New Roman"/>
        </w:rPr>
        <w:t xml:space="preserve"> and</w:t>
      </w:r>
      <w:r w:rsidRPr="00D37639">
        <w:rPr>
          <w:rFonts w:ascii="Times New Roman" w:hAnsi="Times New Roman" w:cs="Times New Roman"/>
        </w:rPr>
        <w:t xml:space="preserve"> 50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NaF</w:t>
      </w:r>
      <w:proofErr w:type="spellEnd"/>
      <w:r w:rsidRPr="00D37639">
        <w:rPr>
          <w:rFonts w:ascii="Times New Roman" w:hAnsi="Times New Roman" w:cs="Times New Roman"/>
        </w:rPr>
        <w:t xml:space="preserve">). Cells were shaken on ice for 30 min </w:t>
      </w:r>
      <w:r>
        <w:rPr>
          <w:rFonts w:ascii="Times New Roman" w:hAnsi="Times New Roman" w:cs="Times New Roman"/>
        </w:rPr>
        <w:t>followed by</w:t>
      </w:r>
      <w:r w:rsidRPr="00D37639">
        <w:rPr>
          <w:rFonts w:ascii="Times New Roman" w:hAnsi="Times New Roman" w:cs="Times New Roman"/>
        </w:rPr>
        <w:t xml:space="preserve"> collection of the lysate and centrifugation at 10000 g for 5 min (4°C). The supernatant was collected and </w:t>
      </w:r>
      <w:proofErr w:type="spellStart"/>
      <w:r w:rsidRPr="00D37639">
        <w:rPr>
          <w:rFonts w:ascii="Times New Roman" w:hAnsi="Times New Roman" w:cs="Times New Roman"/>
        </w:rPr>
        <w:t>analysed</w:t>
      </w:r>
      <w:proofErr w:type="spellEnd"/>
      <w:r w:rsidRPr="00D37639">
        <w:rPr>
          <w:rFonts w:ascii="Times New Roman" w:hAnsi="Times New Roman" w:cs="Times New Roman"/>
        </w:rPr>
        <w:t xml:space="preserve"> for total protein and insulin content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directly or stored at -20°C for later analysis. Total protein was measured with the Pierce BCA Protein Assay Kit (Thermo Scientific). Total insulin was assessed at a 1:100 dilution in PBS with the Coat-a-Count® </w:t>
      </w:r>
      <w:proofErr w:type="gramStart"/>
      <w:r w:rsidRPr="00D37639">
        <w:rPr>
          <w:rFonts w:ascii="Times New Roman" w:hAnsi="Times New Roman" w:cs="Times New Roman"/>
        </w:rPr>
        <w:t xml:space="preserve">kit </w:t>
      </w:r>
      <w:r>
        <w:rPr>
          <w:rFonts w:ascii="Times New Roman" w:hAnsi="Times New Roman" w:cs="Times New Roman"/>
        </w:rPr>
        <w:t>.</w:t>
      </w:r>
      <w:proofErr w:type="gramEnd"/>
      <w:r w:rsidRPr="00D37639">
        <w:rPr>
          <w:rFonts w:ascii="Times New Roman" w:hAnsi="Times New Roman" w:cs="Times New Roman"/>
        </w:rPr>
        <w:t xml:space="preserve"> </w:t>
      </w:r>
    </w:p>
    <w:p w:rsidR="00C66CC8" w:rsidRPr="00D37639" w:rsidRDefault="00C66CC8" w:rsidP="00C66CC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D0228">
        <w:rPr>
          <w:rFonts w:ascii="Times New Roman" w:eastAsia="Times New Roman" w:hAnsi="Times New Roman" w:cs="Times New Roman"/>
        </w:rPr>
        <w:t>Average values based on technical replicates (2-6 wells?) from three or more</w:t>
      </w:r>
      <w:r w:rsidRPr="00D37639">
        <w:rPr>
          <w:rFonts w:ascii="Times New Roman" w:eastAsia="Times New Roman" w:hAnsi="Times New Roman" w:cs="Times New Roman"/>
        </w:rPr>
        <w:t xml:space="preserve"> experiments were compared using paired Student’s </w:t>
      </w:r>
      <w:r w:rsidRPr="00D37639">
        <w:rPr>
          <w:rFonts w:ascii="Times New Roman" w:eastAsia="Times New Roman" w:hAnsi="Times New Roman" w:cs="Times New Roman"/>
          <w:i/>
        </w:rPr>
        <w:t>t</w:t>
      </w:r>
      <w:r w:rsidRPr="00D37639">
        <w:rPr>
          <w:rFonts w:ascii="Times New Roman" w:eastAsia="Times New Roman" w:hAnsi="Times New Roman" w:cs="Times New Roman"/>
        </w:rPr>
        <w:t xml:space="preserve">-test. For </w:t>
      </w:r>
      <w:r>
        <w:rPr>
          <w:rFonts w:ascii="Times New Roman" w:eastAsia="Times New Roman" w:hAnsi="Times New Roman" w:cs="Times New Roman"/>
        </w:rPr>
        <w:t>experiments</w:t>
      </w:r>
      <w:r w:rsidRPr="00D37639">
        <w:rPr>
          <w:rFonts w:ascii="Times New Roman" w:eastAsia="Times New Roman" w:hAnsi="Times New Roman" w:cs="Times New Roman"/>
        </w:rPr>
        <w:t xml:space="preserve"> correlating insulin secretion to mRNA expression, ctrl </w:t>
      </w:r>
      <w:proofErr w:type="spellStart"/>
      <w:r w:rsidRPr="00D37639">
        <w:rPr>
          <w:rFonts w:ascii="Times New Roman" w:eastAsia="Times New Roman" w:hAnsi="Times New Roman" w:cs="Times New Roman"/>
        </w:rPr>
        <w:t>siRNA</w:t>
      </w:r>
      <w:proofErr w:type="spellEnd"/>
      <w:r w:rsidRPr="00D37639">
        <w:rPr>
          <w:rFonts w:ascii="Times New Roman" w:eastAsia="Times New Roman" w:hAnsi="Times New Roman" w:cs="Times New Roman"/>
        </w:rPr>
        <w:t xml:space="preserve"> and Sox5-kd </w:t>
      </w:r>
      <w:r>
        <w:rPr>
          <w:rFonts w:ascii="Times New Roman" w:eastAsia="Times New Roman" w:hAnsi="Times New Roman" w:cs="Times New Roman"/>
        </w:rPr>
        <w:t xml:space="preserve">secretion </w:t>
      </w:r>
      <w:r w:rsidRPr="00D37639">
        <w:rPr>
          <w:rFonts w:ascii="Times New Roman" w:eastAsia="Times New Roman" w:hAnsi="Times New Roman" w:cs="Times New Roman"/>
        </w:rPr>
        <w:t>values were first normalized to values for non-treated cells.</w:t>
      </w:r>
    </w:p>
    <w:p w:rsidR="00C66CC8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  <w:b/>
        </w:rPr>
        <w:t xml:space="preserve">Incubation of INS1-832/13 cells with </w:t>
      </w:r>
      <w:proofErr w:type="spellStart"/>
      <w:r w:rsidRPr="00D37639">
        <w:rPr>
          <w:rFonts w:ascii="Times New Roman" w:hAnsi="Times New Roman" w:cs="Times New Roman"/>
          <w:b/>
        </w:rPr>
        <w:t>palmitate</w:t>
      </w:r>
      <w:proofErr w:type="spellEnd"/>
      <w:r w:rsidRPr="00D37639">
        <w:rPr>
          <w:rFonts w:ascii="Times New Roman" w:hAnsi="Times New Roman" w:cs="Times New Roman"/>
          <w:b/>
        </w:rPr>
        <w:t xml:space="preserve"> and glucose</w:t>
      </w:r>
      <w:r>
        <w:rPr>
          <w:rFonts w:ascii="Times New Roman" w:hAnsi="Times New Roman" w:cs="Times New Roman"/>
          <w:b/>
        </w:rPr>
        <w:t xml:space="preserve">. </w:t>
      </w:r>
      <w:r w:rsidRPr="00D37639">
        <w:rPr>
          <w:rFonts w:ascii="Times New Roman" w:hAnsi="Times New Roman" w:cs="Times New Roman"/>
        </w:rPr>
        <w:t xml:space="preserve">INS1-832/13 cells were incubated for 48 h at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or with 0.25, 0.5 and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palmitate</w:t>
      </w:r>
      <w:proofErr w:type="spellEnd"/>
      <w:r w:rsidRPr="00D37639">
        <w:rPr>
          <w:rFonts w:ascii="Times New Roman" w:hAnsi="Times New Roman" w:cs="Times New Roman"/>
        </w:rPr>
        <w:t xml:space="preserve">. </w:t>
      </w:r>
      <w:proofErr w:type="spellStart"/>
      <w:r w:rsidRPr="002D0228">
        <w:rPr>
          <w:rFonts w:ascii="Times New Roman" w:hAnsi="Times New Roman" w:cs="Times New Roman"/>
        </w:rPr>
        <w:t>Palmitate</w:t>
      </w:r>
      <w:proofErr w:type="spellEnd"/>
      <w:r w:rsidRPr="002D0228">
        <w:rPr>
          <w:rFonts w:ascii="Times New Roman" w:hAnsi="Times New Roman" w:cs="Times New Roman"/>
        </w:rPr>
        <w:t xml:space="preserve">-BSA 5 </w:t>
      </w:r>
      <w:proofErr w:type="spellStart"/>
      <w:r w:rsidRPr="002D0228">
        <w:rPr>
          <w:rFonts w:ascii="Times New Roman" w:hAnsi="Times New Roman" w:cs="Times New Roman"/>
        </w:rPr>
        <w:t>mM</w:t>
      </w:r>
      <w:proofErr w:type="spellEnd"/>
      <w:r w:rsidRPr="002D0228">
        <w:rPr>
          <w:rFonts w:ascii="Times New Roman" w:hAnsi="Times New Roman" w:cs="Times New Roman"/>
        </w:rPr>
        <w:t xml:space="preserve"> stock solution was prepared as described by Cousin et al. (ref).</w:t>
      </w:r>
      <w:r w:rsidRPr="00D37639">
        <w:rPr>
          <w:rFonts w:ascii="Times New Roman" w:hAnsi="Times New Roman" w:cs="Times New Roman"/>
        </w:rPr>
        <w:t xml:space="preserve"> Control cells were cultured at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as described above. Cells with addition of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mannitol</w:t>
      </w:r>
      <w:proofErr w:type="spellEnd"/>
      <w:r w:rsidRPr="00D37639">
        <w:rPr>
          <w:rFonts w:ascii="Times New Roman" w:hAnsi="Times New Roman" w:cs="Times New Roman"/>
        </w:rPr>
        <w:t xml:space="preserve"> were used as osmotic control for the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sample. After 48 h, RNA was isolated and used for quantification of mRNA levels. 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  <w:b/>
        </w:rPr>
        <w:t xml:space="preserve">Incubation of INS1-832/13 cells with </w:t>
      </w:r>
      <w:proofErr w:type="spellStart"/>
      <w:r w:rsidRPr="00D37639">
        <w:rPr>
          <w:rFonts w:ascii="Times New Roman" w:hAnsi="Times New Roman" w:cs="Times New Roman"/>
          <w:b/>
        </w:rPr>
        <w:t>valproic</w:t>
      </w:r>
      <w:proofErr w:type="spellEnd"/>
      <w:r w:rsidRPr="00D37639">
        <w:rPr>
          <w:rFonts w:ascii="Times New Roman" w:hAnsi="Times New Roman" w:cs="Times New Roman"/>
          <w:b/>
        </w:rPr>
        <w:t xml:space="preserve"> acid</w:t>
      </w:r>
      <w:r>
        <w:rPr>
          <w:rFonts w:ascii="Times New Roman" w:hAnsi="Times New Roman" w:cs="Times New Roman"/>
          <w:b/>
        </w:rPr>
        <w:t xml:space="preserve">. </w:t>
      </w:r>
      <w:r w:rsidRPr="00D37639">
        <w:rPr>
          <w:rFonts w:ascii="Times New Roman" w:hAnsi="Times New Roman" w:cs="Times New Roman"/>
        </w:rPr>
        <w:t xml:space="preserve">A 250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stock of </w:t>
      </w:r>
      <w:proofErr w:type="spellStart"/>
      <w:r w:rsidRPr="00D37639">
        <w:rPr>
          <w:rFonts w:ascii="Times New Roman" w:hAnsi="Times New Roman" w:cs="Times New Roman"/>
        </w:rPr>
        <w:t>valproic</w:t>
      </w:r>
      <w:proofErr w:type="spellEnd"/>
      <w:r w:rsidRPr="00D37639">
        <w:rPr>
          <w:rFonts w:ascii="Times New Roman" w:hAnsi="Times New Roman" w:cs="Times New Roman"/>
        </w:rPr>
        <w:t xml:space="preserve"> acid (VPA) was prepared fresh at the time of use in d</w:t>
      </w:r>
      <w:r>
        <w:rPr>
          <w:rFonts w:ascii="Times New Roman" w:hAnsi="Times New Roman" w:cs="Times New Roman"/>
        </w:rPr>
        <w:t>i</w:t>
      </w:r>
      <w:r w:rsidRPr="00D37639">
        <w:rPr>
          <w:rFonts w:ascii="Times New Roman" w:hAnsi="Times New Roman" w:cs="Times New Roman"/>
        </w:rPr>
        <w:t xml:space="preserve">stilled water and filter sterilized. VPA at 0.1, 0.3 or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was added to INS1-832/13 cells at the time of transfection. Medium was changed to fresh VPA-containing medium the day after transfection, and insulin secretion or RNA isolation performed 48 h post-transfection as described </w:t>
      </w:r>
      <w:r>
        <w:rPr>
          <w:rFonts w:ascii="Times New Roman" w:hAnsi="Times New Roman" w:cs="Times New Roman"/>
        </w:rPr>
        <w:t xml:space="preserve">in the section for </w:t>
      </w:r>
      <w:r w:rsidRPr="00644825">
        <w:rPr>
          <w:rFonts w:ascii="Times New Roman" w:eastAsia="Times New Roman" w:hAnsi="Times New Roman" w:cs="Times New Roman"/>
        </w:rPr>
        <w:t>insulin secretion and insulin content measurements and quantitative PCR</w:t>
      </w:r>
      <w:r>
        <w:rPr>
          <w:rFonts w:ascii="Times New Roman" w:hAnsi="Times New Roman" w:cs="Times New Roman"/>
        </w:rPr>
        <w:t>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t>RNA interference</w:t>
      </w:r>
      <w:r>
        <w:rPr>
          <w:rFonts w:ascii="Times New Roman" w:eastAsia="Times New Roman" w:hAnsi="Times New Roman" w:cs="Times New Roman"/>
          <w:b/>
        </w:rPr>
        <w:t>.</w:t>
      </w:r>
      <w:proofErr w:type="gramEnd"/>
      <w:r w:rsidRPr="00D37639"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 xml:space="preserve">The day before </w:t>
      </w:r>
      <w:proofErr w:type="spellStart"/>
      <w:r w:rsidRPr="00D37639">
        <w:rPr>
          <w:rFonts w:ascii="Times New Roman" w:hAnsi="Times New Roman" w:cs="Times New Roman"/>
        </w:rPr>
        <w:t>siRNA</w:t>
      </w:r>
      <w:proofErr w:type="spellEnd"/>
      <w:r w:rsidRPr="00D37639">
        <w:rPr>
          <w:rFonts w:ascii="Times New Roman" w:hAnsi="Times New Roman" w:cs="Times New Roman"/>
        </w:rPr>
        <w:t xml:space="preserve"> transfection 350000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 xml:space="preserve">400000 INS1-832/13 cells were seeded per well in a 24-well plate. </w:t>
      </w:r>
      <w:r>
        <w:rPr>
          <w:rFonts w:ascii="Times New Roman" w:hAnsi="Times New Roman" w:cs="Times New Roman"/>
        </w:rPr>
        <w:t>C</w:t>
      </w:r>
      <w:r w:rsidRPr="00D37639">
        <w:rPr>
          <w:rFonts w:ascii="Times New Roman" w:hAnsi="Times New Roman" w:cs="Times New Roman"/>
        </w:rPr>
        <w:t xml:space="preserve">ells were transfected with RNA interference oligonucleotides using </w:t>
      </w:r>
      <w:proofErr w:type="spellStart"/>
      <w:r w:rsidRPr="00D37639">
        <w:rPr>
          <w:rFonts w:ascii="Times New Roman" w:hAnsi="Times New Roman" w:cs="Times New Roman"/>
        </w:rPr>
        <w:t>DharmaFECT</w:t>
      </w:r>
      <w:proofErr w:type="spellEnd"/>
      <w:r w:rsidRPr="00D37639">
        <w:rPr>
          <w:rFonts w:ascii="Times New Roman" w:hAnsi="Times New Roman" w:cs="Times New Roman"/>
        </w:rPr>
        <w:t xml:space="preserve"> 1 (Thermo Scientific, USA) according to the manufacturer’s description.</w:t>
      </w:r>
      <w:r>
        <w:rPr>
          <w:rFonts w:ascii="Times New Roman" w:hAnsi="Times New Roman" w:cs="Times New Roman"/>
        </w:rPr>
        <w:t xml:space="preserve"> We used</w:t>
      </w:r>
      <w:r w:rsidRPr="00D37639">
        <w:rPr>
          <w:rFonts w:ascii="Times New Roman" w:hAnsi="Times New Roman" w:cs="Times New Roman"/>
        </w:rPr>
        <w:t xml:space="preserve"> Silencer Select® </w:t>
      </w:r>
      <w:proofErr w:type="spellStart"/>
      <w:r w:rsidRPr="00D37639">
        <w:rPr>
          <w:rFonts w:ascii="Times New Roman" w:hAnsi="Times New Roman" w:cs="Times New Roman"/>
        </w:rPr>
        <w:t>siRNAs</w:t>
      </w:r>
      <w:proofErr w:type="spellEnd"/>
      <w:r w:rsidRPr="00D37639">
        <w:rPr>
          <w:rFonts w:ascii="Times New Roman" w:hAnsi="Times New Roman" w:cs="Times New Roman"/>
        </w:rPr>
        <w:t xml:space="preserve"> from Life Technologies. For Sox5, two additional </w:t>
      </w:r>
      <w:proofErr w:type="spellStart"/>
      <w:r w:rsidRPr="00D37639">
        <w:rPr>
          <w:rFonts w:ascii="Times New Roman" w:hAnsi="Times New Roman" w:cs="Times New Roman"/>
        </w:rPr>
        <w:t>siRNAs</w:t>
      </w:r>
      <w:proofErr w:type="spellEnd"/>
      <w:r w:rsidRPr="00D37639">
        <w:rPr>
          <w:rFonts w:ascii="Times New Roman" w:hAnsi="Times New Roman" w:cs="Times New Roman"/>
        </w:rPr>
        <w:t xml:space="preserve"> from Sigma and two </w:t>
      </w:r>
      <w:proofErr w:type="spellStart"/>
      <w:r w:rsidRPr="00D37639">
        <w:rPr>
          <w:rFonts w:ascii="Times New Roman" w:hAnsi="Times New Roman" w:cs="Times New Roman"/>
        </w:rPr>
        <w:t>siRNAs</w:t>
      </w:r>
      <w:proofErr w:type="spellEnd"/>
      <w:r w:rsidRPr="00D37639">
        <w:rPr>
          <w:rFonts w:ascii="Times New Roman" w:hAnsi="Times New Roman" w:cs="Times New Roman"/>
        </w:rPr>
        <w:t xml:space="preserve"> from Thermo Scientific were tested. Final oligonucleotide concentration was 30 </w:t>
      </w:r>
      <w:proofErr w:type="spellStart"/>
      <w:r w:rsidRPr="00D37639">
        <w:rPr>
          <w:rFonts w:ascii="Times New Roman" w:hAnsi="Times New Roman" w:cs="Times New Roman"/>
        </w:rPr>
        <w:t>nM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r w:rsidRPr="002D0228">
        <w:rPr>
          <w:rFonts w:ascii="Times New Roman" w:hAnsi="Times New Roman" w:cs="Times New Roman"/>
        </w:rPr>
        <w:t xml:space="preserve">(45 </w:t>
      </w:r>
      <w:proofErr w:type="spellStart"/>
      <w:r w:rsidRPr="002D0228">
        <w:rPr>
          <w:rFonts w:ascii="Times New Roman" w:hAnsi="Times New Roman" w:cs="Times New Roman"/>
        </w:rPr>
        <w:t>nM</w:t>
      </w:r>
      <w:proofErr w:type="spellEnd"/>
      <w:r w:rsidRPr="002D0228">
        <w:rPr>
          <w:rFonts w:ascii="Times New Roman" w:hAnsi="Times New Roman" w:cs="Times New Roman"/>
        </w:rPr>
        <w:t xml:space="preserve"> for initial experiments?). The negative control </w:t>
      </w:r>
      <w:proofErr w:type="spellStart"/>
      <w:r w:rsidRPr="002D0228">
        <w:rPr>
          <w:rFonts w:ascii="Times New Roman" w:hAnsi="Times New Roman" w:cs="Times New Roman"/>
        </w:rPr>
        <w:t>siRNA</w:t>
      </w:r>
      <w:proofErr w:type="spellEnd"/>
      <w:r w:rsidRPr="002D0228">
        <w:rPr>
          <w:rFonts w:ascii="Times New Roman" w:hAnsi="Times New Roman" w:cs="Times New Roman"/>
        </w:rPr>
        <w:t xml:space="preserve"> used was from the same</w:t>
      </w:r>
      <w:r w:rsidRPr="00D37639">
        <w:rPr>
          <w:rFonts w:ascii="Times New Roman" w:hAnsi="Times New Roman" w:cs="Times New Roman"/>
        </w:rPr>
        <w:t xml:space="preserve"> manufacturer as the </w:t>
      </w:r>
      <w:r>
        <w:rPr>
          <w:rFonts w:ascii="Times New Roman" w:hAnsi="Times New Roman" w:cs="Times New Roman"/>
        </w:rPr>
        <w:t>active</w:t>
      </w:r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siRNA</w:t>
      </w:r>
      <w:proofErr w:type="spellEnd"/>
      <w:r w:rsidRPr="00D37639">
        <w:rPr>
          <w:rFonts w:ascii="Times New Roman" w:hAnsi="Times New Roman" w:cs="Times New Roman"/>
        </w:rPr>
        <w:t xml:space="preserve">; Silencer Select® Negative Control no. 2 (Life Technologies), Mission® </w:t>
      </w:r>
      <w:proofErr w:type="spellStart"/>
      <w:r w:rsidRPr="00D37639">
        <w:rPr>
          <w:rFonts w:ascii="Times New Roman" w:hAnsi="Times New Roman" w:cs="Times New Roman"/>
        </w:rPr>
        <w:t>siRNA</w:t>
      </w:r>
      <w:proofErr w:type="spellEnd"/>
      <w:r w:rsidRPr="00D37639">
        <w:rPr>
          <w:rFonts w:ascii="Times New Roman" w:hAnsi="Times New Roman" w:cs="Times New Roman"/>
        </w:rPr>
        <w:t xml:space="preserve"> universal negative control # 1 (Sigma) and On-Target plus non-targeting </w:t>
      </w:r>
      <w:proofErr w:type="spellStart"/>
      <w:r w:rsidRPr="00D37639">
        <w:rPr>
          <w:rFonts w:ascii="Times New Roman" w:hAnsi="Times New Roman" w:cs="Times New Roman"/>
        </w:rPr>
        <w:t>siRNA</w:t>
      </w:r>
      <w:proofErr w:type="spellEnd"/>
      <w:r w:rsidRPr="00D37639">
        <w:rPr>
          <w:rFonts w:ascii="Times New Roman" w:hAnsi="Times New Roman" w:cs="Times New Roman"/>
        </w:rPr>
        <w:t xml:space="preserve"> # 1 (Thermo Scientific, USA)</w:t>
      </w:r>
      <w:r>
        <w:rPr>
          <w:rFonts w:ascii="Times New Roman" w:hAnsi="Times New Roman" w:cs="Times New Roman"/>
        </w:rPr>
        <w:t>, respectively</w:t>
      </w:r>
      <w:r w:rsidRPr="00D37639">
        <w:rPr>
          <w:rFonts w:ascii="Times New Roman" w:hAnsi="Times New Roman" w:cs="Times New Roman"/>
        </w:rPr>
        <w:t>. Assays were performed 48 h after transfection. For immunohistochemistry cells were re-seeded after 24 h onto a 0.175 mm thick</w:t>
      </w:r>
      <w:r w:rsidRPr="00D37639">
        <w:rPr>
          <w:rFonts w:ascii="Times New Roman" w:hAnsi="Times New Roman" w:cs="Times New Roman"/>
          <w:color w:val="FF0000"/>
        </w:rPr>
        <w:t xml:space="preserve"> </w:t>
      </w:r>
      <w:r w:rsidRPr="00D37639">
        <w:rPr>
          <w:rFonts w:ascii="Times New Roman" w:hAnsi="Times New Roman" w:cs="Times New Roman"/>
        </w:rPr>
        <w:t xml:space="preserve">glass and incubated for another 24 h. Transfection efficiency was assessed by </w:t>
      </w:r>
      <w:proofErr w:type="spellStart"/>
      <w:r w:rsidRPr="00D37639">
        <w:rPr>
          <w:rFonts w:ascii="Times New Roman" w:hAnsi="Times New Roman" w:cs="Times New Roman"/>
        </w:rPr>
        <w:t>qPCR</w:t>
      </w:r>
      <w:proofErr w:type="spellEnd"/>
      <w:r w:rsidRPr="00D37639">
        <w:rPr>
          <w:rFonts w:ascii="Times New Roman" w:hAnsi="Times New Roman" w:cs="Times New Roman"/>
        </w:rPr>
        <w:t xml:space="preserve"> as described below.</w:t>
      </w:r>
      <w:r>
        <w:rPr>
          <w:rFonts w:ascii="Times New Roman" w:hAnsi="Times New Roman" w:cs="Times New Roman"/>
        </w:rPr>
        <w:t xml:space="preserve"> </w:t>
      </w:r>
      <w:r w:rsidRPr="00D37639">
        <w:rPr>
          <w:rFonts w:ascii="Times New Roman" w:hAnsi="Times New Roman" w:cs="Times New Roman"/>
        </w:rPr>
        <w:t>For capacitance measurements, cells were re-</w:t>
      </w:r>
      <w:r>
        <w:rPr>
          <w:rFonts w:ascii="Times New Roman" w:hAnsi="Times New Roman" w:cs="Times New Roman"/>
        </w:rPr>
        <w:t>seeded in new plates</w:t>
      </w:r>
      <w:r w:rsidRPr="00D37639">
        <w:rPr>
          <w:rFonts w:ascii="Times New Roman" w:hAnsi="Times New Roman" w:cs="Times New Roman"/>
        </w:rPr>
        <w:t xml:space="preserve"> after 48 h and used</w:t>
      </w:r>
      <w:r>
        <w:rPr>
          <w:rFonts w:ascii="Times New Roman" w:hAnsi="Times New Roman" w:cs="Times New Roman"/>
        </w:rPr>
        <w:t xml:space="preserve"> for experiments</w:t>
      </w:r>
      <w:r w:rsidRPr="00D37639">
        <w:rPr>
          <w:rFonts w:ascii="Times New Roman" w:hAnsi="Times New Roman" w:cs="Times New Roman"/>
        </w:rPr>
        <w:t xml:space="preserve"> 72 h post-transfection.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26FA5" w:rsidRDefault="00C66CC8" w:rsidP="00C66CC8">
      <w:pPr>
        <w:autoSpaceDE w:val="0"/>
        <w:autoSpaceDN w:val="0"/>
        <w:adjustRightInd w:val="0"/>
        <w:jc w:val="both"/>
      </w:pPr>
      <w:proofErr w:type="gramStart"/>
      <w:r w:rsidRPr="00D37639">
        <w:rPr>
          <w:rFonts w:ascii="Times New Roman" w:eastAsia="Times New Roman" w:hAnsi="Times New Roman" w:cs="Times New Roman"/>
          <w:b/>
        </w:rPr>
        <w:t>Capacitance measurements</w:t>
      </w:r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D26FA5">
        <w:t xml:space="preserve">The electrophysiological measurements were conducted using an EPC-10 patch clamp amplifier with the PULSE software (HEKA, Germany). The plastic Petri dishes were used as the experimental chamber with a plastic insert to reduce the volume to approximately 0.5 ml. The dish was continuously perfused at a rate of </w:t>
      </w:r>
      <w:r w:rsidRPr="00D26FA5">
        <w:sym w:font="Symbol" w:char="F07E"/>
      </w:r>
      <w:r w:rsidRPr="00D26FA5">
        <w:t xml:space="preserve">2 ml/min at 31-33°C. Patch pipettes </w:t>
      </w:r>
      <w:r w:rsidRPr="00D26FA5">
        <w:lastRenderedPageBreak/>
        <w:t xml:space="preserve">were pulled from borosilicate glass, coated with </w:t>
      </w:r>
      <w:proofErr w:type="spellStart"/>
      <w:r w:rsidRPr="00D26FA5">
        <w:t>Sylgard</w:t>
      </w:r>
      <w:proofErr w:type="spellEnd"/>
      <w:r w:rsidRPr="00D26FA5">
        <w:t xml:space="preserve"> and fire-polished to an average resistance of 4-6 M</w:t>
      </w:r>
      <w:r w:rsidRPr="00D26FA5">
        <w:rPr>
          <w:rFonts w:ascii="Symbol" w:hAnsi="Symbol"/>
        </w:rPr>
        <w:sym w:font="Symbol" w:char="F057"/>
      </w:r>
      <w:r w:rsidRPr="00D26FA5">
        <w:rPr>
          <w:rFonts w:ascii="Symbol" w:hAnsi="Symbol"/>
        </w:rPr>
        <w:t></w:t>
      </w:r>
      <w:r w:rsidRPr="00D26FA5">
        <w:t xml:space="preserve">when filled with pipette solution. The zero-current potential of the pipette was adjusted with the pipette in the bath. Exocytosis was elicited by a train of ten </w:t>
      </w:r>
      <w:proofErr w:type="spellStart"/>
      <w:r w:rsidRPr="00D26FA5">
        <w:t>depolarizations</w:t>
      </w:r>
      <w:proofErr w:type="spellEnd"/>
      <w:r w:rsidRPr="00D26FA5">
        <w:t xml:space="preserve"> from -70 to 0 mV, which was applied to simulate glucose-induced electrical activity. Exocytosis was monitored as increases in cell capacitance using the sine + DC mode of the lock-in amplifier included in the PULSE software and the standard whole-cell configuration. The extracellular solution consisted of (</w:t>
      </w:r>
      <w:proofErr w:type="spellStart"/>
      <w:r w:rsidRPr="00D26FA5">
        <w:t>mM</w:t>
      </w:r>
      <w:proofErr w:type="spellEnd"/>
      <w:r w:rsidRPr="00D26FA5">
        <w:t>)</w:t>
      </w:r>
      <w:r>
        <w:t xml:space="preserve"> 11</w:t>
      </w:r>
      <w:r w:rsidRPr="00D26FA5">
        <w:t xml:space="preserve">8 </w:t>
      </w:r>
      <w:proofErr w:type="spellStart"/>
      <w:r w:rsidRPr="00D26FA5">
        <w:t>NaCl</w:t>
      </w:r>
      <w:proofErr w:type="spellEnd"/>
      <w:r w:rsidRPr="00D26FA5">
        <w:t xml:space="preserve">, 20 </w:t>
      </w:r>
      <w:proofErr w:type="spellStart"/>
      <w:r w:rsidRPr="00D26FA5">
        <w:t>TEACl</w:t>
      </w:r>
      <w:proofErr w:type="spellEnd"/>
      <w:r w:rsidRPr="00D26FA5">
        <w:t xml:space="preserve">, 5.6 </w:t>
      </w:r>
      <w:proofErr w:type="spellStart"/>
      <w:r w:rsidRPr="00D26FA5">
        <w:t>KCl</w:t>
      </w:r>
      <w:proofErr w:type="spellEnd"/>
      <w:r w:rsidRPr="00D26FA5">
        <w:t>, 2.6 CaCl</w:t>
      </w:r>
      <w:r w:rsidRPr="00D26FA5">
        <w:rPr>
          <w:vertAlign w:val="subscript"/>
        </w:rPr>
        <w:t>2</w:t>
      </w:r>
      <w:r w:rsidRPr="00D26FA5">
        <w:t>, 1.2 MgCl</w:t>
      </w:r>
      <w:r w:rsidRPr="00D26FA5">
        <w:rPr>
          <w:vertAlign w:val="subscript"/>
        </w:rPr>
        <w:t>2</w:t>
      </w:r>
      <w:r w:rsidRPr="00D26FA5">
        <w:t xml:space="preserve">, 5.0 HEPES, and 5.0 glucose (pH 7.4 with </w:t>
      </w:r>
      <w:proofErr w:type="spellStart"/>
      <w:r w:rsidRPr="00D26FA5">
        <w:t>NaOH</w:t>
      </w:r>
      <w:proofErr w:type="spellEnd"/>
      <w:r w:rsidRPr="00D26FA5">
        <w:t xml:space="preserve">). </w:t>
      </w:r>
      <w:r>
        <w:t>Th</w:t>
      </w:r>
      <w:r w:rsidRPr="00D26FA5">
        <w:t>e pipette solution was composed of (</w:t>
      </w:r>
      <w:proofErr w:type="spellStart"/>
      <w:r w:rsidRPr="00D26FA5">
        <w:t>mM</w:t>
      </w:r>
      <w:proofErr w:type="spellEnd"/>
      <w:r w:rsidRPr="00D26FA5">
        <w:t xml:space="preserve">) 125 Cs-glutamate, 10 </w:t>
      </w:r>
      <w:proofErr w:type="spellStart"/>
      <w:r w:rsidRPr="00D26FA5">
        <w:t>CsCl</w:t>
      </w:r>
      <w:proofErr w:type="spellEnd"/>
      <w:r w:rsidRPr="00D26FA5">
        <w:t xml:space="preserve">, 10 </w:t>
      </w:r>
      <w:proofErr w:type="spellStart"/>
      <w:r w:rsidRPr="00D26FA5">
        <w:t>NaCl</w:t>
      </w:r>
      <w:proofErr w:type="spellEnd"/>
      <w:r w:rsidRPr="00D26FA5">
        <w:t>, 1 MgCl</w:t>
      </w:r>
      <w:r w:rsidRPr="00D26FA5">
        <w:rPr>
          <w:vertAlign w:val="subscript"/>
        </w:rPr>
        <w:t>2</w:t>
      </w:r>
      <w:r w:rsidRPr="00D26FA5">
        <w:t>, 5 HEPES,</w:t>
      </w:r>
      <w:r w:rsidRPr="00D26FA5">
        <w:rPr>
          <w:rFonts w:ascii="Symbol" w:hAnsi="Symbol"/>
        </w:rPr>
        <w:t></w:t>
      </w:r>
      <w:r w:rsidRPr="00D26FA5">
        <w:t xml:space="preserve"> 3 ATP, and 0.1 </w:t>
      </w:r>
      <w:proofErr w:type="spellStart"/>
      <w:r w:rsidRPr="00D26FA5">
        <w:t>cAMP</w:t>
      </w:r>
      <w:proofErr w:type="spellEnd"/>
      <w:r w:rsidRPr="00D26FA5">
        <w:t xml:space="preserve"> and </w:t>
      </w:r>
      <w:r w:rsidRPr="00D26FA5">
        <w:rPr>
          <w:rFonts w:ascii="Symbol" w:hAnsi="Symbol"/>
        </w:rPr>
        <w:t></w:t>
      </w:r>
      <w:r w:rsidRPr="00D26FA5">
        <w:rPr>
          <w:rFonts w:ascii="Symbol" w:hAnsi="Symbol"/>
        </w:rPr>
        <w:t></w:t>
      </w:r>
      <w:r w:rsidRPr="00D26FA5">
        <w:rPr>
          <w:rFonts w:ascii="Symbol" w:hAnsi="Symbol"/>
        </w:rPr>
        <w:t></w:t>
      </w:r>
      <w:r w:rsidRPr="00D26FA5">
        <w:rPr>
          <w:rFonts w:ascii="Symbol" w:hAnsi="Symbol"/>
        </w:rPr>
        <w:t></w:t>
      </w:r>
      <w:r w:rsidRPr="00D26FA5">
        <w:t xml:space="preserve"> EGTA, (pH 7.2 with </w:t>
      </w:r>
      <w:proofErr w:type="spellStart"/>
      <w:r w:rsidRPr="00D26FA5">
        <w:t>CsOH</w:t>
      </w:r>
      <w:proofErr w:type="spellEnd"/>
      <w:r w:rsidRPr="00D26FA5">
        <w:t xml:space="preserve">). All reagents were of analytical grade. </w:t>
      </w:r>
      <w:proofErr w:type="spellStart"/>
      <w:r w:rsidRPr="009F5F9C">
        <w:t>Isradipine</w:t>
      </w:r>
      <w:proofErr w:type="spellEnd"/>
      <w:r w:rsidRPr="009F5F9C">
        <w:t xml:space="preserve"> </w:t>
      </w:r>
      <w:r>
        <w:t>was</w:t>
      </w:r>
      <w:r w:rsidRPr="009F5F9C">
        <w:t xml:space="preserve"> added to the extracellular solution at 2 </w:t>
      </w:r>
      <w:r w:rsidRPr="009F5F9C">
        <w:rPr>
          <w:rFonts w:ascii="Symbol" w:hAnsi="Symbol"/>
        </w:rPr>
        <w:t></w:t>
      </w:r>
      <w:r w:rsidRPr="009F5F9C">
        <w:t xml:space="preserve">M. The current-voltage relationship was measured by 100 </w:t>
      </w:r>
      <w:proofErr w:type="spellStart"/>
      <w:r w:rsidRPr="009F5F9C">
        <w:t>ms</w:t>
      </w:r>
      <w:proofErr w:type="spellEnd"/>
      <w:r w:rsidRPr="009F5F9C">
        <w:t xml:space="preserve"> </w:t>
      </w:r>
      <w:proofErr w:type="spellStart"/>
      <w:r w:rsidRPr="009F5F9C">
        <w:t>depolarizations</w:t>
      </w:r>
      <w:proofErr w:type="spellEnd"/>
      <w:r w:rsidRPr="009F5F9C">
        <w:t xml:space="preserve"> from the</w:t>
      </w:r>
      <w:r w:rsidRPr="00D26FA5">
        <w:t xml:space="preserve"> holding potential at -70 mV. The depolarization potentia</w:t>
      </w:r>
      <w:r>
        <w:t>l was increased stepwise from -40 to +4</w:t>
      </w:r>
      <w:r w:rsidRPr="00D26FA5">
        <w:t xml:space="preserve">0 mV. 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Ca2+ Imaging (</w:t>
      </w:r>
      <w:proofErr w:type="spellStart"/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Enming</w:t>
      </w:r>
      <w:proofErr w:type="spellEnd"/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please </w:t>
      </w:r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check).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>Fluo-5F (</w:t>
      </w:r>
      <w:proofErr w:type="spellStart"/>
      <w:proofErr w:type="gramStart"/>
      <w:r w:rsidRPr="00D37639">
        <w:rPr>
          <w:rFonts w:ascii="Times New Roman" w:hAnsi="Times New Roman" w:cs="Times New Roman"/>
        </w:rPr>
        <w:t>Kd</w:t>
      </w:r>
      <w:proofErr w:type="spellEnd"/>
      <w:proofErr w:type="gramEnd"/>
      <w:r w:rsidRPr="00D37639">
        <w:rPr>
          <w:rFonts w:ascii="Times New Roman" w:hAnsi="Times New Roman" w:cs="Times New Roman"/>
        </w:rPr>
        <w:t xml:space="preserve"> = 2.3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) (Invitrogen, USA) was used for measuring intracellular Ca2+. Cells were loaded using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Fluo-5F in room temperature for 30 min. Firstly cells were perfused in Krebs-Ringer bicarbonate (KRB) buffer containing 116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NaCl</w:t>
      </w:r>
      <w:proofErr w:type="spellEnd"/>
      <w:r w:rsidRPr="00D37639">
        <w:rPr>
          <w:rFonts w:ascii="Times New Roman" w:hAnsi="Times New Roman" w:cs="Times New Roman"/>
        </w:rPr>
        <w:t xml:space="preserve">, 4.7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KCl</w:t>
      </w:r>
      <w:proofErr w:type="spellEnd"/>
      <w:r w:rsidRPr="00D37639">
        <w:rPr>
          <w:rFonts w:ascii="Times New Roman" w:hAnsi="Times New Roman" w:cs="Times New Roman"/>
        </w:rPr>
        <w:t xml:space="preserve">, 2.6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CaCl</w:t>
      </w:r>
      <w:r w:rsidRPr="00D37639">
        <w:rPr>
          <w:rFonts w:ascii="Times New Roman" w:hAnsi="Times New Roman" w:cs="Times New Roman"/>
          <w:vertAlign w:val="subscript"/>
        </w:rPr>
        <w:t>2</w:t>
      </w:r>
      <w:r w:rsidRPr="00D37639">
        <w:rPr>
          <w:rFonts w:ascii="Times New Roman" w:hAnsi="Times New Roman" w:cs="Times New Roman"/>
        </w:rPr>
        <w:t xml:space="preserve">, 1.2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KH</w:t>
      </w:r>
      <w:r w:rsidRPr="00D37639">
        <w:rPr>
          <w:rFonts w:ascii="Times New Roman" w:hAnsi="Times New Roman" w:cs="Times New Roman"/>
          <w:vertAlign w:val="subscript"/>
        </w:rPr>
        <w:t>2</w:t>
      </w:r>
      <w:r w:rsidRPr="00D37639">
        <w:rPr>
          <w:rFonts w:ascii="Times New Roman" w:hAnsi="Times New Roman" w:cs="Times New Roman"/>
        </w:rPr>
        <w:t xml:space="preserve">PO4, 1.2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MgSO4,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NaHCO3, 16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HEPES, 2 mg/ml BSA, supplemented with 5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glucose. Stimulation was carried out with a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KRB buffer at room temperature.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Images were acquired by confocal microscopy using a 406water immersion objective. A ratio was calculated by taking the fluorescence intensity in time lapse divided by the average fluorescence intensity under pre-stimulatory conditions. The time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hAnsi="Times New Roman" w:cs="Times New Roman"/>
        </w:rPr>
        <w:t>integral</w:t>
      </w:r>
      <w:proofErr w:type="gramEnd"/>
      <w:r w:rsidRPr="00D37639">
        <w:rPr>
          <w:rFonts w:ascii="Times New Roman" w:hAnsi="Times New Roman" w:cs="Times New Roman"/>
        </w:rPr>
        <w:t xml:space="preserve"> of the fluorescence signal (Area Under the Curve, A.U.C) was calculated using the formula:  Σ</w:t>
      </w:r>
      <w:r w:rsidRPr="00D37639">
        <w:rPr>
          <w:rFonts w:ascii="Times New Roman" w:hAnsi="Times New Roman" w:cs="Times New Roman"/>
          <w:i/>
          <w:iCs/>
        </w:rPr>
        <w:t>P</w:t>
      </w:r>
      <w:r w:rsidRPr="00D37639">
        <w:rPr>
          <w:rFonts w:ascii="Times New Roman" w:hAnsi="Times New Roman" w:cs="Times New Roman"/>
        </w:rPr>
        <w:t>ii~0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0:5</w:t>
      </w:r>
      <w:proofErr w:type="gramStart"/>
      <w:r w:rsidRPr="00D37639">
        <w:rPr>
          <w:rFonts w:ascii="Times New Roman" w:hAnsi="Times New Roman" w:cs="Times New Roman"/>
        </w:rPr>
        <w:t>:Dt</w:t>
      </w:r>
      <w:proofErr w:type="gramEnd"/>
      <w:r w:rsidRPr="00D37639">
        <w:rPr>
          <w:rFonts w:ascii="Times New Roman" w:hAnsi="Times New Roman" w:cs="Times New Roman"/>
        </w:rPr>
        <w:t>:&lt;eth&gt;RizRiz1?, where Dt,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hAnsi="Times New Roman" w:cs="Times New Roman"/>
        </w:rPr>
        <w:t>the</w:t>
      </w:r>
      <w:proofErr w:type="gramEnd"/>
      <w:r w:rsidRPr="00D37639">
        <w:rPr>
          <w:rFonts w:ascii="Times New Roman" w:hAnsi="Times New Roman" w:cs="Times New Roman"/>
        </w:rPr>
        <w:t xml:space="preserve"> time interval; </w:t>
      </w:r>
      <w:proofErr w:type="spellStart"/>
      <w:r w:rsidRPr="00D37639">
        <w:rPr>
          <w:rFonts w:ascii="Times New Roman" w:hAnsi="Times New Roman" w:cs="Times New Roman"/>
        </w:rPr>
        <w:t>Ri</w:t>
      </w:r>
      <w:proofErr w:type="spellEnd"/>
      <w:r w:rsidRPr="00D37639">
        <w:rPr>
          <w:rFonts w:ascii="Times New Roman" w:hAnsi="Times New Roman" w:cs="Times New Roman"/>
        </w:rPr>
        <w:t xml:space="preserve"> , the ratio at time point </w:t>
      </w:r>
      <w:proofErr w:type="spellStart"/>
      <w:r w:rsidRPr="00D37639">
        <w:rPr>
          <w:rFonts w:ascii="Times New Roman" w:hAnsi="Times New Roman" w:cs="Times New Roman"/>
        </w:rPr>
        <w:t>i</w:t>
      </w:r>
      <w:proofErr w:type="spellEnd"/>
      <w:r w:rsidRPr="00D37639">
        <w:rPr>
          <w:rFonts w:ascii="Times New Roman" w:hAnsi="Times New Roman" w:cs="Times New Roman"/>
        </w:rPr>
        <w:t>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proofErr w:type="spellStart"/>
      <w:proofErr w:type="gramStart"/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Immunostaining</w:t>
      </w:r>
      <w:proofErr w:type="spellEnd"/>
      <w:r w:rsidR="002D0228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 (</w:t>
      </w:r>
      <w:proofErr w:type="spellStart"/>
      <w:r w:rsidR="002D0228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Enming</w:t>
      </w:r>
      <w:proofErr w:type="spellEnd"/>
      <w:r w:rsidR="002D0228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, </w:t>
      </w:r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Thomas </w:t>
      </w:r>
      <w:r w:rsidR="002D0228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and Isabella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 xml:space="preserve"> please </w:t>
      </w:r>
      <w:r w:rsidRPr="00644825"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check).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 xml:space="preserve">Cells were washed twice in PBS and fixed with 3% PFA in PBS for 30 min at 37 °C followed by washing 3 x 10 min with PBS before </w:t>
      </w:r>
      <w:proofErr w:type="spellStart"/>
      <w:r w:rsidRPr="00D37639">
        <w:rPr>
          <w:rFonts w:ascii="Times New Roman" w:hAnsi="Times New Roman" w:cs="Times New Roman"/>
        </w:rPr>
        <w:t>permeabilisation</w:t>
      </w:r>
      <w:proofErr w:type="spellEnd"/>
      <w:r w:rsidRPr="00D37639">
        <w:rPr>
          <w:rFonts w:ascii="Times New Roman" w:hAnsi="Times New Roman" w:cs="Times New Roman"/>
        </w:rPr>
        <w:t xml:space="preserve"> for 30 min with </w:t>
      </w:r>
      <w:proofErr w:type="spellStart"/>
      <w:r w:rsidRPr="00D37639">
        <w:rPr>
          <w:rFonts w:ascii="Times New Roman" w:hAnsi="Times New Roman" w:cs="Times New Roman"/>
        </w:rPr>
        <w:t>Phosphflow</w:t>
      </w:r>
      <w:proofErr w:type="spellEnd"/>
      <w:r w:rsidRPr="00D37639">
        <w:rPr>
          <w:rFonts w:ascii="Times New Roman" w:hAnsi="Times New Roman" w:cs="Times New Roman"/>
        </w:rPr>
        <w:t xml:space="preserve"> II (BD Scientific). Samples were blocked in 5% normal donkey serum in PBS for 30 min at RT. Cells were incubated overnight at 4 °C  with primary antibodies against Cav1.2 (1:200, Sigma-Aldrich) and Cav1.3 (1:100; </w:t>
      </w:r>
      <w:r w:rsidRPr="00D37639">
        <w:rPr>
          <w:rFonts w:ascii="Times New Roman" w:hAnsi="Times New Roman" w:cs="Times New Roman"/>
          <w:highlight w:val="cyan"/>
        </w:rPr>
        <w:t>XX</w:t>
      </w:r>
      <w:r w:rsidRPr="00D37639">
        <w:rPr>
          <w:rFonts w:ascii="Times New Roman" w:hAnsi="Times New Roman" w:cs="Times New Roman"/>
        </w:rPr>
        <w:t xml:space="preserve">) diluted in blocking solution. </w:t>
      </w:r>
      <w:proofErr w:type="spellStart"/>
      <w:r w:rsidRPr="00D37639">
        <w:rPr>
          <w:rFonts w:ascii="Times New Roman" w:hAnsi="Times New Roman" w:cs="Times New Roman"/>
        </w:rPr>
        <w:t>Immunoreactivity</w:t>
      </w:r>
      <w:proofErr w:type="spellEnd"/>
      <w:r w:rsidRPr="00D37639">
        <w:rPr>
          <w:rFonts w:ascii="Times New Roman" w:hAnsi="Times New Roman" w:cs="Times New Roman"/>
        </w:rPr>
        <w:t xml:space="preserve"> was detected using fluorescently labeled secondary antibodies (</w:t>
      </w:r>
      <w:r w:rsidRPr="00D37639">
        <w:rPr>
          <w:rFonts w:ascii="Times New Roman" w:hAnsi="Times New Roman" w:cs="Times New Roman"/>
          <w:i/>
        </w:rPr>
        <w:t>specification</w:t>
      </w:r>
      <w:r w:rsidRPr="00D37639">
        <w:rPr>
          <w:rFonts w:ascii="Times New Roman" w:hAnsi="Times New Roman" w:cs="Times New Roman"/>
        </w:rPr>
        <w:t xml:space="preserve"> 1:200) and visualized by confocal microscopy (Carl Zeiss, Germany). Co-localization analysis was performed by using a ZEN2009 software based on Pearson’s correlation coefficient analysis </w:t>
      </w:r>
      <w:r w:rsidRPr="00D37639">
        <w:rPr>
          <w:rFonts w:ascii="Times New Roman" w:hAnsi="Times New Roman" w:cs="Times New Roman"/>
          <w:highlight w:val="cyan"/>
        </w:rPr>
        <w:t xml:space="preserve">which recognizes the </w:t>
      </w:r>
      <w:proofErr w:type="spellStart"/>
      <w:r w:rsidRPr="00D37639">
        <w:rPr>
          <w:rFonts w:ascii="Times New Roman" w:hAnsi="Times New Roman" w:cs="Times New Roman"/>
          <w:highlight w:val="cyan"/>
        </w:rPr>
        <w:t>colocalized</w:t>
      </w:r>
      <w:proofErr w:type="spellEnd"/>
      <w:r w:rsidRPr="00D37639">
        <w:rPr>
          <w:rFonts w:ascii="Times New Roman" w:hAnsi="Times New Roman" w:cs="Times New Roman"/>
          <w:highlight w:val="cyan"/>
        </w:rPr>
        <w:t xml:space="preserve"> pair by comparison pixel by pixel intensity [ref?31</w:t>
      </w:r>
      <w:r w:rsidRPr="00D37639">
        <w:rPr>
          <w:rFonts w:ascii="Times New Roman" w:hAnsi="Times New Roman" w:cs="Times New Roman"/>
        </w:rPr>
        <w:t xml:space="preserve">]. The internalization was indicated by a ratio that is defined by the mean intensity of plasma membrane to the mean intensity in cytosol, according to the formula: 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F00030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pt-BR"/>
          <w:rPrChange w:id="55" w:author="Eduardo" w:date="2014-06-12T11:11:00Z">
            <w:rPr>
              <w:rFonts w:ascii="Times New Roman" w:hAnsi="Times New Roman" w:cs="Times New Roman"/>
            </w:rPr>
          </w:rPrChange>
        </w:rPr>
      </w:pPr>
      <w:proofErr w:type="spellStart"/>
      <w:r w:rsidRPr="00F00030">
        <w:rPr>
          <w:rFonts w:ascii="Times New Roman" w:hAnsi="Times New Roman" w:cs="Times New Roman"/>
          <w:lang w:val="pt-BR"/>
          <w:rPrChange w:id="56" w:author="Eduardo" w:date="2014-06-12T11:11:00Z">
            <w:rPr>
              <w:rFonts w:ascii="Times New Roman" w:hAnsi="Times New Roman" w:cs="Times New Roman"/>
            </w:rPr>
          </w:rPrChange>
        </w:rPr>
        <w:t>Ratio</w:t>
      </w:r>
      <w:proofErr w:type="spellEnd"/>
      <w:r w:rsidRPr="00F00030">
        <w:rPr>
          <w:rFonts w:ascii="Times New Roman" w:hAnsi="Times New Roman" w:cs="Times New Roman"/>
          <w:lang w:val="pt-BR"/>
          <w:rPrChange w:id="57" w:author="Eduardo" w:date="2014-06-12T11:11:00Z">
            <w:rPr>
              <w:rFonts w:ascii="Times New Roman" w:hAnsi="Times New Roman" w:cs="Times New Roman"/>
            </w:rPr>
          </w:rPrChange>
        </w:rPr>
        <w:t xml:space="preserve"> =</w:t>
      </w:r>
    </w:p>
    <w:p w:rsidR="00C66CC8" w:rsidRPr="00F00030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pt-BR"/>
          <w:rPrChange w:id="58" w:author="Eduardo" w:date="2014-06-12T11:11:00Z">
            <w:rPr>
              <w:rFonts w:ascii="Times New Roman" w:hAnsi="Times New Roman" w:cs="Times New Roman"/>
            </w:rPr>
          </w:rPrChange>
        </w:rPr>
      </w:pPr>
    </w:p>
    <w:p w:rsidR="00C66CC8" w:rsidRPr="00F00030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pt-BR"/>
          <w:rPrChange w:id="59" w:author="Eduardo" w:date="2014-06-12T11:11:00Z">
            <w:rPr>
              <w:rFonts w:ascii="Times New Roman" w:hAnsi="Times New Roman" w:cs="Times New Roman"/>
            </w:rPr>
          </w:rPrChange>
        </w:rPr>
      </w:pPr>
      <w:proofErr w:type="gramStart"/>
      <w:r w:rsidRPr="00F00030">
        <w:rPr>
          <w:rFonts w:ascii="Times New Roman" w:hAnsi="Times New Roman" w:cs="Times New Roman"/>
          <w:lang w:val="pt-BR"/>
          <w:rPrChange w:id="60" w:author="Eduardo" w:date="2014-06-12T11:11:00Z">
            <w:rPr>
              <w:rFonts w:ascii="Times New Roman" w:hAnsi="Times New Roman" w:cs="Times New Roman"/>
            </w:rPr>
          </w:rPrChange>
        </w:rPr>
        <w:t>((i1_a1{i2_a2)</w:t>
      </w:r>
    </w:p>
    <w:p w:rsidR="00C66CC8" w:rsidRPr="00F00030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pt-BR"/>
          <w:rPrChange w:id="61" w:author="Eduardo" w:date="2014-06-12T11:11:00Z">
            <w:rPr>
              <w:rFonts w:ascii="Times New Roman" w:hAnsi="Times New Roman" w:cs="Times New Roman"/>
            </w:rPr>
          </w:rPrChange>
        </w:rPr>
      </w:pPr>
      <w:proofErr w:type="gramEnd"/>
      <w:r w:rsidRPr="00F00030">
        <w:rPr>
          <w:rFonts w:ascii="Times New Roman" w:hAnsi="Times New Roman" w:cs="Times New Roman"/>
          <w:lang w:val="pt-BR"/>
          <w:rPrChange w:id="62" w:author="Eduardo" w:date="2014-06-12T11:11:00Z">
            <w:rPr>
              <w:rFonts w:ascii="Times New Roman" w:hAnsi="Times New Roman" w:cs="Times New Roman"/>
            </w:rPr>
          </w:rPrChange>
        </w:rPr>
        <w:lastRenderedPageBreak/>
        <w:t>(a1{</w:t>
      </w:r>
      <w:proofErr w:type="gramStart"/>
      <w:r w:rsidRPr="00F00030">
        <w:rPr>
          <w:rFonts w:ascii="Times New Roman" w:hAnsi="Times New Roman" w:cs="Times New Roman"/>
          <w:lang w:val="pt-BR"/>
          <w:rPrChange w:id="63" w:author="Eduardo" w:date="2014-06-12T11:11:00Z">
            <w:rPr>
              <w:rFonts w:ascii="Times New Roman" w:hAnsi="Times New Roman" w:cs="Times New Roman"/>
            </w:rPr>
          </w:rPrChange>
        </w:rPr>
        <w:t>a2) )</w:t>
      </w:r>
      <w:proofErr w:type="gramEnd"/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(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(i2_</w:t>
      </w:r>
      <w:proofErr w:type="gramStart"/>
      <w:r w:rsidRPr="00D37639">
        <w:rPr>
          <w:rFonts w:ascii="Times New Roman" w:hAnsi="Times New Roman" w:cs="Times New Roman"/>
        </w:rPr>
        <w:t>a2{</w:t>
      </w:r>
      <w:proofErr w:type="gramEnd"/>
      <w:r w:rsidRPr="00D37639">
        <w:rPr>
          <w:rFonts w:ascii="Times New Roman" w:hAnsi="Times New Roman" w:cs="Times New Roman"/>
        </w:rPr>
        <w:t>i3_a3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(</w:t>
      </w:r>
      <w:proofErr w:type="gramStart"/>
      <w:r w:rsidRPr="00D37639">
        <w:rPr>
          <w:rFonts w:ascii="Times New Roman" w:hAnsi="Times New Roman" w:cs="Times New Roman"/>
        </w:rPr>
        <w:t>a2{</w:t>
      </w:r>
      <w:proofErr w:type="gramEnd"/>
      <w:r w:rsidRPr="00D37639">
        <w:rPr>
          <w:rFonts w:ascii="Times New Roman" w:hAnsi="Times New Roman" w:cs="Times New Roman"/>
        </w:rPr>
        <w:t>a3) ).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Where i1, i2 and i3 represent the intensities of whole cell, cytosol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hAnsi="Times New Roman" w:cs="Times New Roman"/>
        </w:rPr>
        <w:t>and</w:t>
      </w:r>
      <w:proofErr w:type="gramEnd"/>
      <w:r w:rsidRPr="00D37639">
        <w:rPr>
          <w:rFonts w:ascii="Times New Roman" w:hAnsi="Times New Roman" w:cs="Times New Roman"/>
        </w:rPr>
        <w:t xml:space="preserve"> nucleus, a1, a2 and a3 represent the area of whole cell, cytosol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hAnsi="Times New Roman" w:cs="Times New Roman"/>
        </w:rPr>
        <w:t>and</w:t>
      </w:r>
      <w:proofErr w:type="gramEnd"/>
      <w:r w:rsidRPr="00D37639">
        <w:rPr>
          <w:rFonts w:ascii="Times New Roman" w:hAnsi="Times New Roman" w:cs="Times New Roman"/>
        </w:rPr>
        <w:t xml:space="preserve"> nucleus respectively.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The </w:t>
      </w:r>
      <w:proofErr w:type="spellStart"/>
      <w:r w:rsidRPr="00D37639">
        <w:rPr>
          <w:rFonts w:ascii="Times New Roman" w:hAnsi="Times New Roman" w:cs="Times New Roman"/>
        </w:rPr>
        <w:t>immunostaining</w:t>
      </w:r>
      <w:proofErr w:type="spellEnd"/>
      <w:r w:rsidRPr="00D37639">
        <w:rPr>
          <w:rFonts w:ascii="Times New Roman" w:hAnsi="Times New Roman" w:cs="Times New Roman"/>
        </w:rPr>
        <w:t xml:space="preserve"> for </w:t>
      </w:r>
      <w:proofErr w:type="spellStart"/>
      <w:r w:rsidRPr="00D37639">
        <w:rPr>
          <w:rFonts w:ascii="Times New Roman" w:hAnsi="Times New Roman" w:cs="Times New Roman"/>
        </w:rPr>
        <w:t>MafA</w:t>
      </w:r>
      <w:proofErr w:type="spellEnd"/>
      <w:r w:rsidRPr="00D37639">
        <w:rPr>
          <w:rFonts w:ascii="Times New Roman" w:hAnsi="Times New Roman" w:cs="Times New Roman"/>
        </w:rPr>
        <w:t xml:space="preserve">, </w:t>
      </w:r>
      <w:proofErr w:type="spellStart"/>
      <w:r w:rsidRPr="00D37639">
        <w:rPr>
          <w:rFonts w:ascii="Times New Roman" w:hAnsi="Times New Roman" w:cs="Times New Roman"/>
        </w:rPr>
        <w:t>MafB</w:t>
      </w:r>
      <w:proofErr w:type="spellEnd"/>
      <w:r w:rsidRPr="00D37639">
        <w:rPr>
          <w:rFonts w:ascii="Times New Roman" w:hAnsi="Times New Roman" w:cs="Times New Roman"/>
        </w:rPr>
        <w:t xml:space="preserve"> and Sox5 followed a slightly different protocol. Cells were washed twice with PBS prior to fixation in 4 % PFA for 30 min at RT.</w:t>
      </w:r>
    </w:p>
    <w:p w:rsidR="00C66CC8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After washing 2 x 10 min with PBS, cells were </w:t>
      </w:r>
      <w:proofErr w:type="spellStart"/>
      <w:r w:rsidRPr="00D37639">
        <w:rPr>
          <w:rFonts w:ascii="Times New Roman" w:hAnsi="Times New Roman" w:cs="Times New Roman"/>
        </w:rPr>
        <w:t>permeabilised</w:t>
      </w:r>
      <w:proofErr w:type="spellEnd"/>
      <w:r w:rsidRPr="00D37639">
        <w:rPr>
          <w:rFonts w:ascii="Times New Roman" w:hAnsi="Times New Roman" w:cs="Times New Roman"/>
        </w:rPr>
        <w:t xml:space="preserve"> with 0.1% </w:t>
      </w:r>
      <w:proofErr w:type="spellStart"/>
      <w:r w:rsidRPr="00D37639">
        <w:rPr>
          <w:rFonts w:ascii="Times New Roman" w:hAnsi="Times New Roman" w:cs="Times New Roman"/>
        </w:rPr>
        <w:t>TritonX</w:t>
      </w:r>
      <w:proofErr w:type="spellEnd"/>
      <w:r w:rsidRPr="00D37639">
        <w:rPr>
          <w:rFonts w:ascii="Times New Roman" w:hAnsi="Times New Roman" w:cs="Times New Roman"/>
        </w:rPr>
        <w:t xml:space="preserve"> 100 in PBS and thereafter blocked with 5% NDS in PBS. Primary antibodies targeting </w:t>
      </w:r>
      <w:proofErr w:type="spellStart"/>
      <w:r w:rsidRPr="00D37639">
        <w:rPr>
          <w:rFonts w:ascii="Times New Roman" w:hAnsi="Times New Roman" w:cs="Times New Roman"/>
          <w:highlight w:val="cyan"/>
        </w:rPr>
        <w:t>MafA</w:t>
      </w:r>
      <w:proofErr w:type="spellEnd"/>
      <w:r w:rsidRPr="00D37639">
        <w:rPr>
          <w:rFonts w:ascii="Times New Roman" w:hAnsi="Times New Roman" w:cs="Times New Roman"/>
          <w:highlight w:val="cyan"/>
        </w:rPr>
        <w:t xml:space="preserve"> …. (1:100), </w:t>
      </w:r>
      <w:proofErr w:type="spellStart"/>
      <w:proofErr w:type="gramStart"/>
      <w:r w:rsidRPr="00D37639">
        <w:rPr>
          <w:rFonts w:ascii="Times New Roman" w:hAnsi="Times New Roman" w:cs="Times New Roman"/>
          <w:highlight w:val="cyan"/>
        </w:rPr>
        <w:t>MafB</w:t>
      </w:r>
      <w:proofErr w:type="spellEnd"/>
      <w:r w:rsidRPr="00D37639">
        <w:rPr>
          <w:rFonts w:ascii="Times New Roman" w:hAnsi="Times New Roman" w:cs="Times New Roman"/>
          <w:highlight w:val="cyan"/>
        </w:rPr>
        <w:t xml:space="preserve">  ….</w:t>
      </w:r>
      <w:proofErr w:type="gramEnd"/>
      <w:r w:rsidRPr="00D37639">
        <w:rPr>
          <w:rFonts w:ascii="Times New Roman" w:hAnsi="Times New Roman" w:cs="Times New Roman"/>
          <w:highlight w:val="cyan"/>
        </w:rPr>
        <w:t xml:space="preserve"> (</w:t>
      </w:r>
      <w:r w:rsidRPr="00D37639">
        <w:rPr>
          <w:rFonts w:ascii="Times New Roman" w:hAnsi="Times New Roman" w:cs="Times New Roman"/>
        </w:rPr>
        <w:t xml:space="preserve">1:250) and Sox5 (1:100) (Sigma-Aldrich) were diluted in blocking solution and cells were incubated for 2 </w:t>
      </w:r>
      <w:proofErr w:type="spellStart"/>
      <w:r w:rsidRPr="00D37639">
        <w:rPr>
          <w:rFonts w:ascii="Times New Roman" w:hAnsi="Times New Roman" w:cs="Times New Roman"/>
        </w:rPr>
        <w:t>h at</w:t>
      </w:r>
      <w:proofErr w:type="spellEnd"/>
      <w:r w:rsidRPr="00D37639">
        <w:rPr>
          <w:rFonts w:ascii="Times New Roman" w:hAnsi="Times New Roman" w:cs="Times New Roman"/>
        </w:rPr>
        <w:t xml:space="preserve"> RT. Samples were washed and fluorescently labeled secondary antibodies diluted in blocking buffer (1:400) were added and incubated at RT for1 h. Cells were then washed 3 times with PBS and post-fixed in 4% PFA for 10 min. Samples were washed with water, mounted and visualized by confocal microscopy (Carl Zeiss, Germany).</w:t>
      </w:r>
    </w:p>
    <w:p w:rsidR="00C66CC8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Isabella’s methodology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Default="00C66CC8" w:rsidP="00C66CC8">
      <w:pPr>
        <w:rPr>
          <w:rFonts w:ascii="Times New Roman" w:eastAsia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t>Quantitative PCR</w:t>
      </w:r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 xml:space="preserve">Islets were homogenized in </w:t>
      </w:r>
      <w:proofErr w:type="spellStart"/>
      <w:r w:rsidRPr="00D37639">
        <w:rPr>
          <w:rFonts w:ascii="Times New Roman" w:hAnsi="Times New Roman" w:cs="Times New Roman"/>
        </w:rPr>
        <w:t>Qiazol</w:t>
      </w:r>
      <w:proofErr w:type="spellEnd"/>
      <w:r w:rsidRPr="00D37639">
        <w:rPr>
          <w:rFonts w:ascii="Times New Roman" w:hAnsi="Times New Roman" w:cs="Times New Roman"/>
        </w:rPr>
        <w:t xml:space="preserve"> reagent (</w:t>
      </w:r>
      <w:proofErr w:type="spellStart"/>
      <w:r w:rsidRPr="00D37639">
        <w:rPr>
          <w:rFonts w:ascii="Times New Roman" w:hAnsi="Times New Roman" w:cs="Times New Roman"/>
        </w:rPr>
        <w:t>Qiagen</w:t>
      </w:r>
      <w:proofErr w:type="spellEnd"/>
      <w:r w:rsidRPr="00D37639">
        <w:rPr>
          <w:rFonts w:ascii="Times New Roman" w:hAnsi="Times New Roman" w:cs="Times New Roman"/>
        </w:rPr>
        <w:t xml:space="preserve">, USA) followed by </w:t>
      </w:r>
      <w:proofErr w:type="spellStart"/>
      <w:r w:rsidRPr="00D37639">
        <w:rPr>
          <w:rFonts w:ascii="Times New Roman" w:hAnsi="Times New Roman" w:cs="Times New Roman"/>
        </w:rPr>
        <w:t>vortexing</w:t>
      </w:r>
      <w:proofErr w:type="spellEnd"/>
      <w:r w:rsidRPr="00D37639">
        <w:rPr>
          <w:rFonts w:ascii="Times New Roman" w:hAnsi="Times New Roman" w:cs="Times New Roman"/>
        </w:rPr>
        <w:t xml:space="preserve">. RNA was extracted with chloroform precipitation using the </w:t>
      </w:r>
      <w:proofErr w:type="spellStart"/>
      <w:r w:rsidRPr="00D37639">
        <w:rPr>
          <w:rFonts w:ascii="Times New Roman" w:hAnsi="Times New Roman" w:cs="Times New Roman"/>
        </w:rPr>
        <w:t>mRNeasy</w:t>
      </w:r>
      <w:proofErr w:type="spellEnd"/>
      <w:r w:rsidRPr="00D37639">
        <w:rPr>
          <w:rFonts w:ascii="Times New Roman" w:hAnsi="Times New Roman" w:cs="Times New Roman"/>
        </w:rPr>
        <w:t xml:space="preserve"> kit (</w:t>
      </w:r>
      <w:proofErr w:type="spellStart"/>
      <w:r w:rsidRPr="00D37639">
        <w:rPr>
          <w:rFonts w:ascii="Times New Roman" w:hAnsi="Times New Roman" w:cs="Times New Roman"/>
        </w:rPr>
        <w:t>Qiagen</w:t>
      </w:r>
      <w:proofErr w:type="spellEnd"/>
      <w:r w:rsidRPr="00D37639">
        <w:rPr>
          <w:rFonts w:ascii="Times New Roman" w:hAnsi="Times New Roman" w:cs="Times New Roman"/>
        </w:rPr>
        <w:t xml:space="preserve">). Reverse transcription was performed using either </w:t>
      </w:r>
      <w:proofErr w:type="spellStart"/>
      <w:r w:rsidRPr="00D37639">
        <w:rPr>
          <w:rFonts w:ascii="Times New Roman" w:hAnsi="Times New Roman" w:cs="Times New Roman"/>
        </w:rPr>
        <w:t>SuperScript</w:t>
      </w:r>
      <w:proofErr w:type="spellEnd"/>
      <w:r w:rsidRPr="00D37639">
        <w:rPr>
          <w:rFonts w:ascii="Times New Roman" w:hAnsi="Times New Roman" w:cs="Times New Roman"/>
        </w:rPr>
        <w:t xml:space="preserve"> III Reverse transcriptase (Life Technologies) or </w:t>
      </w:r>
      <w:proofErr w:type="spellStart"/>
      <w:r w:rsidRPr="00D37639">
        <w:rPr>
          <w:rFonts w:ascii="Times New Roman" w:hAnsi="Times New Roman" w:cs="Times New Roman"/>
        </w:rPr>
        <w:t>SuperScript</w:t>
      </w:r>
      <w:proofErr w:type="spellEnd"/>
      <w:r w:rsidRPr="00D37639">
        <w:rPr>
          <w:rFonts w:ascii="Times New Roman" w:hAnsi="Times New Roman" w:cs="Times New Roman"/>
        </w:rPr>
        <w:t xml:space="preserve"> VILO cDNA synthesis kit (Life Technologies). Quantitative PCR was performed on a </w:t>
      </w:r>
      <w:proofErr w:type="spellStart"/>
      <w:r w:rsidRPr="00D37639">
        <w:rPr>
          <w:rFonts w:ascii="Times New Roman" w:hAnsi="Times New Roman" w:cs="Times New Roman"/>
        </w:rPr>
        <w:t>ViiA</w:t>
      </w:r>
      <w:proofErr w:type="spellEnd"/>
      <w:r w:rsidRPr="00D37639">
        <w:rPr>
          <w:rFonts w:ascii="Times New Roman" w:hAnsi="Times New Roman" w:cs="Times New Roman"/>
        </w:rPr>
        <w:t xml:space="preserve"> 7 Real-Time PCR System (Life Technologies) using </w:t>
      </w:r>
      <w:proofErr w:type="spellStart"/>
      <w:r w:rsidRPr="00D37639">
        <w:rPr>
          <w:rFonts w:ascii="Times New Roman" w:hAnsi="Times New Roman" w:cs="Times New Roman"/>
        </w:rPr>
        <w:t>TaqMan</w:t>
      </w:r>
      <w:proofErr w:type="spellEnd"/>
      <w:r w:rsidRPr="00D37639">
        <w:rPr>
          <w:rFonts w:ascii="Times New Roman" w:hAnsi="Times New Roman" w:cs="Times New Roman"/>
        </w:rPr>
        <w:t xml:space="preserve"> Gene Expression Assays and </w:t>
      </w:r>
      <w:proofErr w:type="spellStart"/>
      <w:r w:rsidRPr="00D37639">
        <w:rPr>
          <w:rFonts w:ascii="Times New Roman" w:hAnsi="Times New Roman" w:cs="Times New Roman"/>
        </w:rPr>
        <w:t>TaqMan</w:t>
      </w:r>
      <w:proofErr w:type="spellEnd"/>
      <w:r w:rsidRPr="00D37639">
        <w:rPr>
          <w:rFonts w:ascii="Times New Roman" w:hAnsi="Times New Roman" w:cs="Times New Roman"/>
        </w:rPr>
        <w:t xml:space="preserve"> Universal PCR Master Mix (Life Technologies). Gene expression was measured from triplicate median </w:t>
      </w:r>
      <w:proofErr w:type="spellStart"/>
      <w:r w:rsidRPr="00D37639">
        <w:rPr>
          <w:rFonts w:ascii="Times New Roman" w:hAnsi="Times New Roman" w:cs="Times New Roman"/>
        </w:rPr>
        <w:t>Cq</w:t>
      </w:r>
      <w:proofErr w:type="spellEnd"/>
      <w:r w:rsidRPr="00D37639">
        <w:rPr>
          <w:rFonts w:ascii="Times New Roman" w:hAnsi="Times New Roman" w:cs="Times New Roman"/>
        </w:rPr>
        <w:t xml:space="preserve">-values normalized to the geometric mean of </w:t>
      </w:r>
      <w:proofErr w:type="spellStart"/>
      <w:r w:rsidRPr="00D37639">
        <w:rPr>
          <w:rFonts w:ascii="Times New Roman" w:hAnsi="Times New Roman" w:cs="Times New Roman"/>
        </w:rPr>
        <w:t>Hprt</w:t>
      </w:r>
      <w:proofErr w:type="spellEnd"/>
      <w:r w:rsidRPr="00D37639">
        <w:rPr>
          <w:rFonts w:ascii="Times New Roman" w:hAnsi="Times New Roman" w:cs="Times New Roman"/>
        </w:rPr>
        <w:t xml:space="preserve">, B2m and Polr2a </w:t>
      </w:r>
      <w:proofErr w:type="spellStart"/>
      <w:r w:rsidRPr="00D37639">
        <w:rPr>
          <w:rFonts w:ascii="Times New Roman" w:hAnsi="Times New Roman" w:cs="Times New Roman"/>
        </w:rPr>
        <w:t>Cq</w:t>
      </w:r>
      <w:proofErr w:type="spellEnd"/>
      <w:r w:rsidRPr="00D37639">
        <w:rPr>
          <w:rFonts w:ascii="Times New Roman" w:hAnsi="Times New Roman" w:cs="Times New Roman"/>
        </w:rPr>
        <w:t>-values</w:t>
      </w:r>
      <w:r>
        <w:rPr>
          <w:rFonts w:ascii="Times New Roman" w:hAnsi="Times New Roman" w:cs="Times New Roman"/>
        </w:rPr>
        <w:t xml:space="preserve"> (</w:t>
      </w:r>
      <w:r w:rsidRPr="00F56F8A">
        <w:rPr>
          <w:rFonts w:ascii="Times New Roman" w:hAnsi="Times New Roman" w:cs="Times New Roman"/>
          <w:highlight w:val="cyan"/>
        </w:rPr>
        <w:t>relative expression</w:t>
      </w:r>
      <w:r>
        <w:rPr>
          <w:rFonts w:ascii="Times New Roman" w:hAnsi="Times New Roman" w:cs="Times New Roman"/>
        </w:rPr>
        <w:t>)</w:t>
      </w:r>
      <w:r w:rsidRPr="00D37639">
        <w:rPr>
          <w:rFonts w:ascii="Times New Roman" w:hAnsi="Times New Roman" w:cs="Times New Roman"/>
        </w:rPr>
        <w:t xml:space="preserve">. </w:t>
      </w:r>
    </w:p>
    <w:p w:rsidR="00C66CC8" w:rsidRPr="00F56F8A" w:rsidRDefault="00C66CC8" w:rsidP="00C66CC8">
      <w:pPr>
        <w:rPr>
          <w:rFonts w:ascii="Times New Roman" w:eastAsia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Total RNA was extracted from INS832/13 using the </w:t>
      </w:r>
      <w:proofErr w:type="spellStart"/>
      <w:r w:rsidRPr="00D37639">
        <w:rPr>
          <w:rFonts w:ascii="Times New Roman" w:hAnsi="Times New Roman" w:cs="Times New Roman"/>
        </w:rPr>
        <w:t>RNeasy</w:t>
      </w:r>
      <w:proofErr w:type="spellEnd"/>
      <w:r w:rsidRPr="00D37639">
        <w:rPr>
          <w:rFonts w:ascii="Times New Roman" w:hAnsi="Times New Roman" w:cs="Times New Roman"/>
        </w:rPr>
        <w:t>® P</w:t>
      </w:r>
      <w:r>
        <w:rPr>
          <w:rFonts w:ascii="Times New Roman" w:hAnsi="Times New Roman" w:cs="Times New Roman"/>
        </w:rPr>
        <w:t>lus Mini kit (</w:t>
      </w:r>
      <w:proofErr w:type="spellStart"/>
      <w:r>
        <w:rPr>
          <w:rFonts w:ascii="Times New Roman" w:hAnsi="Times New Roman" w:cs="Times New Roman"/>
        </w:rPr>
        <w:t>Qiagen</w:t>
      </w:r>
      <w:proofErr w:type="spellEnd"/>
      <w:r>
        <w:rPr>
          <w:rFonts w:ascii="Times New Roman" w:hAnsi="Times New Roman" w:cs="Times New Roman"/>
        </w:rPr>
        <w:t>, Germany) and g</w:t>
      </w:r>
      <w:r w:rsidRPr="00D37639">
        <w:rPr>
          <w:rFonts w:ascii="Times New Roman" w:hAnsi="Times New Roman" w:cs="Times New Roman"/>
        </w:rPr>
        <w:t>ene expression was assessed as described</w:t>
      </w:r>
      <w:r>
        <w:rPr>
          <w:rFonts w:ascii="Times New Roman" w:hAnsi="Times New Roman" w:cs="Times New Roman"/>
        </w:rPr>
        <w:t xml:space="preserve"> for islets</w:t>
      </w:r>
      <w:r w:rsidRPr="00D37639">
        <w:rPr>
          <w:rFonts w:ascii="Times New Roman" w:hAnsi="Times New Roman" w:cs="Times New Roman"/>
        </w:rPr>
        <w:t xml:space="preserve"> above.</w:t>
      </w:r>
    </w:p>
    <w:p w:rsidR="00C66CC8" w:rsidRDefault="00C66CC8" w:rsidP="00C66CC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For experiments </w:t>
      </w:r>
      <w:r>
        <w:rPr>
          <w:rFonts w:ascii="Times New Roman" w:hAnsi="Times New Roman" w:cs="Times New Roman"/>
        </w:rPr>
        <w:t xml:space="preserve">with low gene expression (?) </w:t>
      </w:r>
      <w:proofErr w:type="spellStart"/>
      <w:r w:rsidRPr="00D37639">
        <w:rPr>
          <w:rFonts w:ascii="Times New Roman" w:hAnsi="Times New Roman" w:cs="Times New Roman"/>
        </w:rPr>
        <w:t>preamplification</w:t>
      </w:r>
      <w:proofErr w:type="spellEnd"/>
      <w:r w:rsidRPr="00D37639">
        <w:rPr>
          <w:rFonts w:ascii="Times New Roman" w:hAnsi="Times New Roman" w:cs="Times New Roman"/>
        </w:rPr>
        <w:t xml:space="preserve"> was performed for 10 or 14 cycles prior to quantitative PCR using </w:t>
      </w:r>
      <w:proofErr w:type="spellStart"/>
      <w:r w:rsidRPr="00D37639">
        <w:rPr>
          <w:rFonts w:ascii="Times New Roman" w:hAnsi="Times New Roman" w:cs="Times New Roman"/>
        </w:rPr>
        <w:t>TaqMan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PreAmp</w:t>
      </w:r>
      <w:proofErr w:type="spellEnd"/>
      <w:r w:rsidRPr="00D37639">
        <w:rPr>
          <w:rFonts w:ascii="Times New Roman" w:hAnsi="Times New Roman" w:cs="Times New Roman"/>
        </w:rPr>
        <w:t xml:space="preserve"> Master Mix (Life Technologies) and </w:t>
      </w:r>
      <w:proofErr w:type="spellStart"/>
      <w:r w:rsidRPr="00D37639">
        <w:rPr>
          <w:rFonts w:ascii="Times New Roman" w:hAnsi="Times New Roman" w:cs="Times New Roman"/>
        </w:rPr>
        <w:t>TaqMan</w:t>
      </w:r>
      <w:proofErr w:type="spellEnd"/>
      <w:r w:rsidRPr="00D37639">
        <w:rPr>
          <w:rFonts w:ascii="Times New Roman" w:hAnsi="Times New Roman" w:cs="Times New Roman"/>
        </w:rPr>
        <w:t xml:space="preserve"> Gene Expression Assays at a dilution of 0.05X. 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37639">
        <w:rPr>
          <w:rFonts w:ascii="Times New Roman" w:eastAsia="Times New Roman" w:hAnsi="Times New Roman" w:cs="Times New Roman"/>
        </w:rPr>
        <w:t xml:space="preserve">In experiments where data </w:t>
      </w:r>
      <w:r>
        <w:rPr>
          <w:rFonts w:ascii="Times New Roman" w:eastAsia="Times New Roman" w:hAnsi="Times New Roman" w:cs="Times New Roman"/>
        </w:rPr>
        <w:t>were</w:t>
      </w:r>
      <w:r w:rsidRPr="00D37639">
        <w:rPr>
          <w:rFonts w:ascii="Times New Roman" w:eastAsia="Times New Roman" w:hAnsi="Times New Roman" w:cs="Times New Roman"/>
        </w:rPr>
        <w:t xml:space="preserve"> available from both non-treated and negative control samples</w:t>
      </w:r>
      <w:r>
        <w:rPr>
          <w:rFonts w:ascii="Times New Roman" w:eastAsia="Times New Roman" w:hAnsi="Times New Roman" w:cs="Times New Roman"/>
        </w:rPr>
        <w:t>,</w:t>
      </w:r>
      <w:r w:rsidRPr="00D37639">
        <w:rPr>
          <w:rFonts w:ascii="Times New Roman" w:eastAsia="Times New Roman" w:hAnsi="Times New Roman" w:cs="Times New Roman"/>
        </w:rPr>
        <w:t xml:space="preserve"> the relative </w:t>
      </w:r>
      <w:r>
        <w:rPr>
          <w:rFonts w:ascii="Times New Roman" w:eastAsia="Times New Roman" w:hAnsi="Times New Roman" w:cs="Times New Roman"/>
        </w:rPr>
        <w:t xml:space="preserve">gene </w:t>
      </w:r>
      <w:r w:rsidRPr="00D37639">
        <w:rPr>
          <w:rFonts w:ascii="Times New Roman" w:eastAsia="Times New Roman" w:hAnsi="Times New Roman" w:cs="Times New Roman"/>
        </w:rPr>
        <w:t xml:space="preserve">expression </w:t>
      </w:r>
      <w:r>
        <w:rPr>
          <w:rFonts w:ascii="Times New Roman" w:eastAsia="Times New Roman" w:hAnsi="Times New Roman" w:cs="Times New Roman"/>
        </w:rPr>
        <w:t>in</w:t>
      </w:r>
      <w:r w:rsidRPr="00D37639">
        <w:rPr>
          <w:rFonts w:ascii="Times New Roman" w:eastAsia="Times New Roman" w:hAnsi="Times New Roman" w:cs="Times New Roman"/>
        </w:rPr>
        <w:t xml:space="preserve"> treated samples was normalized to the relative expression </w:t>
      </w:r>
      <w:r>
        <w:rPr>
          <w:rFonts w:ascii="Times New Roman" w:eastAsia="Times New Roman" w:hAnsi="Times New Roman" w:cs="Times New Roman"/>
        </w:rPr>
        <w:t>in</w:t>
      </w:r>
      <w:r w:rsidRPr="00D37639">
        <w:rPr>
          <w:rFonts w:ascii="Times New Roman" w:eastAsia="Times New Roman" w:hAnsi="Times New Roman" w:cs="Times New Roman"/>
        </w:rPr>
        <w:t xml:space="preserve"> the non-treated sample. Average value and SEM from all experiments were then normalized to the average of the negative controls. Statistical comparisons were made using paired Student’s </w:t>
      </w:r>
      <w:r w:rsidRPr="00D37639">
        <w:rPr>
          <w:rFonts w:ascii="Times New Roman" w:eastAsia="Times New Roman" w:hAnsi="Times New Roman" w:cs="Times New Roman"/>
          <w:i/>
        </w:rPr>
        <w:t>t</w:t>
      </w:r>
      <w:r w:rsidRPr="00D37639">
        <w:rPr>
          <w:rFonts w:ascii="Times New Roman" w:eastAsia="Times New Roman" w:hAnsi="Times New Roman" w:cs="Times New Roman"/>
        </w:rPr>
        <w:t>-test</w:t>
      </w:r>
      <w:r>
        <w:rPr>
          <w:rFonts w:ascii="Times New Roman" w:eastAsia="Times New Roman" w:hAnsi="Times New Roman" w:cs="Times New Roman"/>
        </w:rPr>
        <w:t>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t>Sox5 overexpression</w:t>
      </w:r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>INS1-832/13 cells were co-transfected with a plasmid expressing rat Sox5 (</w:t>
      </w:r>
      <w:proofErr w:type="spellStart"/>
      <w:r w:rsidRPr="00D37639">
        <w:rPr>
          <w:rFonts w:ascii="Times New Roman" w:hAnsi="Times New Roman" w:cs="Times New Roman"/>
        </w:rPr>
        <w:t>BlueHeron</w:t>
      </w:r>
      <w:proofErr w:type="spellEnd"/>
      <w:r w:rsidRPr="00D37639">
        <w:rPr>
          <w:rFonts w:ascii="Times New Roman" w:hAnsi="Times New Roman" w:cs="Times New Roman"/>
        </w:rPr>
        <w:t xml:space="preserve">, custom made) </w:t>
      </w:r>
      <w:r>
        <w:rPr>
          <w:rFonts w:ascii="Times New Roman" w:hAnsi="Times New Roman" w:cs="Times New Roman"/>
        </w:rPr>
        <w:t xml:space="preserve">under the CMV promoter </w:t>
      </w:r>
      <w:r w:rsidRPr="00D37639">
        <w:rPr>
          <w:rFonts w:ascii="Times New Roman" w:hAnsi="Times New Roman" w:cs="Times New Roman"/>
        </w:rPr>
        <w:t>and a plasmid encoding GFP using</w:t>
      </w:r>
      <w:r>
        <w:rPr>
          <w:rFonts w:ascii="Times New Roman" w:hAnsi="Times New Roman" w:cs="Times New Roman"/>
        </w:rPr>
        <w:t xml:space="preserve"> the</w:t>
      </w:r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Lipofectamine</w:t>
      </w:r>
      <w:proofErr w:type="spellEnd"/>
      <w:r w:rsidRPr="00D37639">
        <w:rPr>
          <w:rFonts w:ascii="Times New Roman" w:hAnsi="Times New Roman" w:cs="Times New Roman"/>
        </w:rPr>
        <w:t xml:space="preserve"> LTX Plus reagent (Life Technologies) according to the manufacturer’s manual. Total plasmid concentration was </w:t>
      </w:r>
      <w:proofErr w:type="gramStart"/>
      <w:r w:rsidRPr="00D37639">
        <w:rPr>
          <w:rFonts w:ascii="Times New Roman" w:hAnsi="Times New Roman" w:cs="Times New Roman"/>
        </w:rPr>
        <w:t>0.625 µg/ml</w:t>
      </w:r>
      <w:proofErr w:type="gramEnd"/>
      <w:r w:rsidRPr="00D37639">
        <w:rPr>
          <w:rFonts w:ascii="Times New Roman" w:hAnsi="Times New Roman" w:cs="Times New Roman"/>
        </w:rPr>
        <w:t xml:space="preserve"> and the concentration of </w:t>
      </w:r>
      <w:proofErr w:type="spellStart"/>
      <w:r w:rsidRPr="00D37639">
        <w:rPr>
          <w:rFonts w:ascii="Times New Roman" w:hAnsi="Times New Roman" w:cs="Times New Roman"/>
        </w:rPr>
        <w:t>Lipofectamine</w:t>
      </w:r>
      <w:proofErr w:type="spellEnd"/>
      <w:r w:rsidRPr="00D37639">
        <w:rPr>
          <w:rFonts w:ascii="Times New Roman" w:hAnsi="Times New Roman" w:cs="Times New Roman"/>
        </w:rPr>
        <w:t xml:space="preserve"> LTX </w:t>
      </w:r>
      <w:r>
        <w:rPr>
          <w:rFonts w:ascii="Times New Roman" w:hAnsi="Times New Roman" w:cs="Times New Roman"/>
        </w:rPr>
        <w:t xml:space="preserve">was </w:t>
      </w:r>
      <w:r w:rsidRPr="00D37639">
        <w:rPr>
          <w:rFonts w:ascii="Times New Roman" w:hAnsi="Times New Roman" w:cs="Times New Roman"/>
        </w:rPr>
        <w:t xml:space="preserve">4 µl/µg plasmid. </w:t>
      </w:r>
      <w:r>
        <w:rPr>
          <w:rFonts w:ascii="Times New Roman" w:hAnsi="Times New Roman" w:cs="Times New Roman"/>
        </w:rPr>
        <w:t>The r</w:t>
      </w:r>
      <w:r w:rsidRPr="00D37639">
        <w:rPr>
          <w:rFonts w:ascii="Times New Roman" w:hAnsi="Times New Roman" w:cs="Times New Roman"/>
        </w:rPr>
        <w:t xml:space="preserve">atio of Sox5 plasmid to GFP plasmid was 1:1 for </w:t>
      </w:r>
      <w:r>
        <w:rPr>
          <w:rFonts w:ascii="Times New Roman" w:hAnsi="Times New Roman" w:cs="Times New Roman"/>
        </w:rPr>
        <w:t xml:space="preserve">single-cell </w:t>
      </w:r>
      <w:r w:rsidRPr="00D37639">
        <w:rPr>
          <w:rFonts w:ascii="Times New Roman" w:hAnsi="Times New Roman" w:cs="Times New Roman"/>
        </w:rPr>
        <w:t>capacitance measurements</w:t>
      </w:r>
      <w:r>
        <w:rPr>
          <w:rFonts w:ascii="Times New Roman" w:hAnsi="Times New Roman" w:cs="Times New Roman"/>
        </w:rPr>
        <w:t xml:space="preserve"> to enable identification of transfected cells</w:t>
      </w:r>
      <w:r w:rsidRPr="00D37639">
        <w:rPr>
          <w:rFonts w:ascii="Times New Roman" w:hAnsi="Times New Roman" w:cs="Times New Roman"/>
        </w:rPr>
        <w:t xml:space="preserve">. For microarray analysis </w:t>
      </w:r>
      <w:r>
        <w:rPr>
          <w:rFonts w:ascii="Times New Roman" w:hAnsi="Times New Roman" w:cs="Times New Roman"/>
        </w:rPr>
        <w:t xml:space="preserve">the Sox5 plasmid was </w:t>
      </w:r>
      <w:r w:rsidRPr="00D37639">
        <w:rPr>
          <w:rFonts w:ascii="Times New Roman" w:hAnsi="Times New Roman" w:cs="Times New Roman"/>
        </w:rPr>
        <w:t xml:space="preserve">co-transfected with </w:t>
      </w:r>
      <w:r>
        <w:rPr>
          <w:rFonts w:ascii="Times New Roman" w:hAnsi="Times New Roman" w:cs="Times New Roman"/>
        </w:rPr>
        <w:t xml:space="preserve">an </w:t>
      </w:r>
      <w:r w:rsidRPr="00D37639">
        <w:rPr>
          <w:rFonts w:ascii="Times New Roman" w:hAnsi="Times New Roman" w:cs="Times New Roman"/>
        </w:rPr>
        <w:t xml:space="preserve">empty vector </w:t>
      </w:r>
      <w:r>
        <w:rPr>
          <w:rFonts w:ascii="Times New Roman" w:hAnsi="Times New Roman" w:cs="Times New Roman"/>
        </w:rPr>
        <w:t xml:space="preserve">instead of the GFP plasmid </w:t>
      </w:r>
      <w:r w:rsidRPr="00D37639">
        <w:rPr>
          <w:rFonts w:ascii="Times New Roman" w:hAnsi="Times New Roman" w:cs="Times New Roman"/>
        </w:rPr>
        <w:t xml:space="preserve">at </w:t>
      </w:r>
      <w:r w:rsidRPr="00D37639">
        <w:rPr>
          <w:rFonts w:ascii="Times New Roman" w:hAnsi="Times New Roman" w:cs="Times New Roman"/>
        </w:rPr>
        <w:lastRenderedPageBreak/>
        <w:t xml:space="preserve">a ratio of 1:1000. </w:t>
      </w:r>
    </w:p>
    <w:p w:rsidR="00C66CC8" w:rsidRPr="00D37639" w:rsidRDefault="00C66CC8" w:rsidP="00C66CC8">
      <w:pPr>
        <w:ind w:firstLine="72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human </w:t>
      </w:r>
      <w:r w:rsidRPr="00D37639">
        <w:rPr>
          <w:rFonts w:ascii="Times New Roman" w:hAnsi="Times New Roman" w:cs="Times New Roman"/>
        </w:rPr>
        <w:t xml:space="preserve">1.1B4 and 1.4E7 </w:t>
      </w:r>
      <w:r>
        <w:rPr>
          <w:rFonts w:ascii="Times New Roman" w:hAnsi="Times New Roman" w:cs="Times New Roman"/>
        </w:rPr>
        <w:t xml:space="preserve">cells </w:t>
      </w:r>
      <w:r w:rsidRPr="00D37639">
        <w:rPr>
          <w:rFonts w:ascii="Times New Roman" w:hAnsi="Times New Roman" w:cs="Times New Roman"/>
        </w:rPr>
        <w:t>were co-transfected with a human S</w:t>
      </w:r>
      <w:r>
        <w:rPr>
          <w:rFonts w:ascii="Times New Roman" w:hAnsi="Times New Roman" w:cs="Times New Roman"/>
        </w:rPr>
        <w:t>OX</w:t>
      </w:r>
      <w:r w:rsidRPr="00D37639">
        <w:rPr>
          <w:rFonts w:ascii="Times New Roman" w:hAnsi="Times New Roman" w:cs="Times New Roman"/>
        </w:rPr>
        <w:t>5 plasmid (</w:t>
      </w:r>
      <w:proofErr w:type="spellStart"/>
      <w:r w:rsidRPr="00D37639">
        <w:rPr>
          <w:rFonts w:ascii="Times New Roman" w:hAnsi="Times New Roman" w:cs="Times New Roman"/>
        </w:rPr>
        <w:t>Origene</w:t>
      </w:r>
      <w:proofErr w:type="spellEnd"/>
      <w:r w:rsidRPr="00D37639">
        <w:rPr>
          <w:rFonts w:ascii="Times New Roman" w:hAnsi="Times New Roman" w:cs="Times New Roman"/>
        </w:rPr>
        <w:t>) and a GFP reporter plasmid (</w:t>
      </w:r>
      <w:proofErr w:type="spellStart"/>
      <w:r w:rsidRPr="00D37639">
        <w:rPr>
          <w:rFonts w:ascii="Times New Roman" w:hAnsi="Times New Roman" w:cs="Times New Roman"/>
        </w:rPr>
        <w:t>Origene</w:t>
      </w:r>
      <w:proofErr w:type="spellEnd"/>
      <w:r w:rsidRPr="00D376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enable visualization of transfected cells for single-cell capacitance recordings</w:t>
      </w:r>
      <w:r w:rsidRPr="00D37639">
        <w:rPr>
          <w:rFonts w:ascii="Times New Roman" w:hAnsi="Times New Roman" w:cs="Times New Roman"/>
        </w:rPr>
        <w:t xml:space="preserve">. Total plasmid concentration was </w:t>
      </w:r>
      <w:proofErr w:type="gramStart"/>
      <w:r w:rsidRPr="00D37639">
        <w:rPr>
          <w:rFonts w:ascii="Times New Roman" w:hAnsi="Times New Roman" w:cs="Times New Roman"/>
        </w:rPr>
        <w:t>1.25 µg/ml</w:t>
      </w:r>
      <w:proofErr w:type="gramEnd"/>
      <w:r w:rsidRPr="00D3763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the </w:t>
      </w:r>
      <w:r w:rsidRPr="00D37639">
        <w:rPr>
          <w:rFonts w:ascii="Times New Roman" w:hAnsi="Times New Roman" w:cs="Times New Roman"/>
        </w:rPr>
        <w:t xml:space="preserve">concentration of </w:t>
      </w:r>
      <w:proofErr w:type="spellStart"/>
      <w:r w:rsidRPr="00D37639">
        <w:rPr>
          <w:rFonts w:ascii="Times New Roman" w:hAnsi="Times New Roman" w:cs="Times New Roman"/>
        </w:rPr>
        <w:t>Lipofectamine</w:t>
      </w:r>
      <w:proofErr w:type="spellEnd"/>
      <w:r w:rsidRPr="00D37639">
        <w:rPr>
          <w:rFonts w:ascii="Times New Roman" w:hAnsi="Times New Roman" w:cs="Times New Roman"/>
        </w:rPr>
        <w:t xml:space="preserve"> LTX 3 µl/</w:t>
      </w:r>
      <w:proofErr w:type="spellStart"/>
      <w:r w:rsidRPr="00D37639">
        <w:rPr>
          <w:rFonts w:ascii="Times New Roman" w:hAnsi="Times New Roman" w:cs="Times New Roman"/>
        </w:rPr>
        <w:t>ug</w:t>
      </w:r>
      <w:proofErr w:type="spellEnd"/>
      <w:r w:rsidRPr="00D37639">
        <w:rPr>
          <w:rFonts w:ascii="Times New Roman" w:hAnsi="Times New Roman" w:cs="Times New Roman"/>
        </w:rPr>
        <w:t xml:space="preserve"> plasmid. 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Control cells were transfected with empty vector </w:t>
      </w:r>
      <w:r>
        <w:rPr>
          <w:rFonts w:ascii="Times New Roman" w:hAnsi="Times New Roman" w:cs="Times New Roman"/>
        </w:rPr>
        <w:t>together with</w:t>
      </w:r>
      <w:r w:rsidRPr="00D37639">
        <w:rPr>
          <w:rFonts w:ascii="Times New Roman" w:hAnsi="Times New Roman" w:cs="Times New Roman"/>
        </w:rPr>
        <w:t xml:space="preserve"> GFP. 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>For capacitance measurements, cells were re-</w:t>
      </w:r>
      <w:r>
        <w:rPr>
          <w:rFonts w:ascii="Times New Roman" w:hAnsi="Times New Roman" w:cs="Times New Roman"/>
        </w:rPr>
        <w:t>seeded in new plates</w:t>
      </w:r>
      <w:r w:rsidRPr="00D37639">
        <w:rPr>
          <w:rFonts w:ascii="Times New Roman" w:hAnsi="Times New Roman" w:cs="Times New Roman"/>
        </w:rPr>
        <w:t xml:space="preserve"> after 48 h and used</w:t>
      </w:r>
      <w:r>
        <w:rPr>
          <w:rFonts w:ascii="Times New Roman" w:hAnsi="Times New Roman" w:cs="Times New Roman"/>
        </w:rPr>
        <w:t xml:space="preserve"> for experiments</w:t>
      </w:r>
      <w:r w:rsidRPr="00D37639">
        <w:rPr>
          <w:rFonts w:ascii="Times New Roman" w:hAnsi="Times New Roman" w:cs="Times New Roman"/>
        </w:rPr>
        <w:t xml:space="preserve"> 72 h post-transfection. RNA for microarray analysis was extracted 48 h post-transfection.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proofErr w:type="spellStart"/>
      <w:proofErr w:type="gramStart"/>
      <w:r w:rsidRPr="00D37639">
        <w:rPr>
          <w:rFonts w:ascii="Times New Roman" w:eastAsia="Times New Roman" w:hAnsi="Times New Roman" w:cs="Times New Roman"/>
          <w:b/>
        </w:rPr>
        <w:t>cAMP</w:t>
      </w:r>
      <w:proofErr w:type="spellEnd"/>
      <w:proofErr w:type="gramEnd"/>
      <w:r w:rsidRPr="00D37639">
        <w:rPr>
          <w:rFonts w:ascii="Times New Roman" w:eastAsia="Times New Roman" w:hAnsi="Times New Roman" w:cs="Times New Roman"/>
          <w:b/>
        </w:rPr>
        <w:t xml:space="preserve"> measurements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Pr="00D37639">
        <w:rPr>
          <w:rFonts w:ascii="Times New Roman" w:hAnsi="Times New Roman" w:cs="Times New Roman"/>
        </w:rPr>
        <w:t>Intracellular levels of cyclic AMP (</w:t>
      </w:r>
      <w:proofErr w:type="spellStart"/>
      <w:r w:rsidRPr="00D37639">
        <w:rPr>
          <w:rFonts w:ascii="Times New Roman" w:hAnsi="Times New Roman" w:cs="Times New Roman"/>
        </w:rPr>
        <w:t>cAMP</w:t>
      </w:r>
      <w:proofErr w:type="spellEnd"/>
      <w:r w:rsidRPr="00D37639">
        <w:rPr>
          <w:rFonts w:ascii="Times New Roman" w:hAnsi="Times New Roman" w:cs="Times New Roman"/>
        </w:rPr>
        <w:t xml:space="preserve">) were measured with the </w:t>
      </w:r>
      <w:proofErr w:type="spellStart"/>
      <w:r w:rsidRPr="00D37639">
        <w:rPr>
          <w:rFonts w:ascii="Times New Roman" w:hAnsi="Times New Roman" w:cs="Times New Roman"/>
        </w:rPr>
        <w:t>cAMP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Biotrak</w:t>
      </w:r>
      <w:proofErr w:type="spellEnd"/>
      <w:r w:rsidRPr="00D37639">
        <w:rPr>
          <w:rFonts w:ascii="Times New Roman" w:hAnsi="Times New Roman" w:cs="Times New Roman"/>
        </w:rPr>
        <w:t xml:space="preserve"> Enzyme</w:t>
      </w:r>
      <w:r>
        <w:rPr>
          <w:rFonts w:ascii="Times New Roman" w:hAnsi="Times New Roman" w:cs="Times New Roman"/>
        </w:rPr>
        <w:t xml:space="preserve"> I</w:t>
      </w:r>
      <w:r w:rsidRPr="00D37639">
        <w:rPr>
          <w:rFonts w:ascii="Times New Roman" w:hAnsi="Times New Roman" w:cs="Times New Roman"/>
        </w:rPr>
        <w:t>mmunoassay (EIA) System (GE Healthcare Life Sciences, UK) using the non-acetylation protocol</w:t>
      </w:r>
      <w:r>
        <w:rPr>
          <w:rFonts w:ascii="Times New Roman" w:hAnsi="Times New Roman" w:cs="Times New Roman"/>
        </w:rPr>
        <w:t xml:space="preserve"> as described by the manufacturer</w:t>
      </w:r>
      <w:r w:rsidRPr="00D37639">
        <w:rPr>
          <w:rFonts w:ascii="Times New Roman" w:hAnsi="Times New Roman" w:cs="Times New Roman"/>
        </w:rPr>
        <w:t xml:space="preserve">. INS1-832/13 cells </w:t>
      </w:r>
      <w:proofErr w:type="gramStart"/>
      <w:r w:rsidRPr="00D37639">
        <w:rPr>
          <w:rFonts w:ascii="Times New Roman" w:hAnsi="Times New Roman" w:cs="Times New Roman"/>
        </w:rPr>
        <w:t>(300000 cells/well)</w:t>
      </w:r>
      <w:proofErr w:type="gramEnd"/>
      <w:r w:rsidRPr="00D37639">
        <w:rPr>
          <w:rFonts w:ascii="Times New Roman" w:hAnsi="Times New Roman" w:cs="Times New Roman"/>
        </w:rPr>
        <w:t xml:space="preserve"> were seeded in a 24-well plate, transfected with Sox5 </w:t>
      </w:r>
      <w:proofErr w:type="spellStart"/>
      <w:r w:rsidRPr="00D37639">
        <w:rPr>
          <w:rFonts w:ascii="Times New Roman" w:hAnsi="Times New Roman" w:cs="Times New Roman"/>
        </w:rPr>
        <w:t>siRNA</w:t>
      </w:r>
      <w:proofErr w:type="spellEnd"/>
      <w:r w:rsidRPr="00D37639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following</w:t>
      </w:r>
      <w:r w:rsidRPr="00D37639">
        <w:rPr>
          <w:rFonts w:ascii="Times New Roman" w:hAnsi="Times New Roman" w:cs="Times New Roman"/>
        </w:rPr>
        <w:t xml:space="preserve"> day and lysed with 1.5 ml </w:t>
      </w:r>
      <w:proofErr w:type="spellStart"/>
      <w:r w:rsidRPr="00D37639">
        <w:rPr>
          <w:rFonts w:ascii="Times New Roman" w:hAnsi="Times New Roman" w:cs="Times New Roman"/>
        </w:rPr>
        <w:t>Lysis</w:t>
      </w:r>
      <w:proofErr w:type="spellEnd"/>
      <w:r w:rsidRPr="00D37639">
        <w:rPr>
          <w:rFonts w:ascii="Times New Roman" w:hAnsi="Times New Roman" w:cs="Times New Roman"/>
        </w:rPr>
        <w:t xml:space="preserve"> reagent 1B 48 h post-transfection.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</w:t>
      </w:r>
      <w:r w:rsidRPr="00D37639">
        <w:rPr>
          <w:rFonts w:ascii="Times New Roman" w:eastAsia="Times New Roman" w:hAnsi="Times New Roman" w:cs="Times New Roman"/>
          <w:b/>
        </w:rPr>
        <w:t>roinsulin</w:t>
      </w:r>
      <w:proofErr w:type="spellEnd"/>
      <w:r>
        <w:rPr>
          <w:rFonts w:ascii="Times New Roman" w:eastAsia="Times New Roman" w:hAnsi="Times New Roman" w:cs="Times New Roman"/>
          <w:b/>
        </w:rPr>
        <w:t>-insulin ratio.</w:t>
      </w:r>
      <w:proofErr w:type="gramEnd"/>
      <w:r w:rsidRPr="00D37639">
        <w:rPr>
          <w:rFonts w:ascii="Times New Roman" w:hAnsi="Times New Roman" w:cs="Times New Roman"/>
        </w:rPr>
        <w:t xml:space="preserve"> The ratio of human </w:t>
      </w:r>
      <w:proofErr w:type="spellStart"/>
      <w:r w:rsidRPr="00D37639">
        <w:rPr>
          <w:rFonts w:ascii="Times New Roman" w:hAnsi="Times New Roman" w:cs="Times New Roman"/>
        </w:rPr>
        <w:t>proinsulin</w:t>
      </w:r>
      <w:proofErr w:type="spellEnd"/>
      <w:r w:rsidRPr="00D37639">
        <w:rPr>
          <w:rFonts w:ascii="Times New Roman" w:hAnsi="Times New Roman" w:cs="Times New Roman"/>
        </w:rPr>
        <w:t xml:space="preserve"> to human insulin in the secretion buffer of INS1-832/13 cells was determined using </w:t>
      </w:r>
      <w:proofErr w:type="spellStart"/>
      <w:r w:rsidRPr="00D37639">
        <w:rPr>
          <w:rFonts w:ascii="Times New Roman" w:hAnsi="Times New Roman" w:cs="Times New Roman"/>
        </w:rPr>
        <w:t>Mercodia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Proinsulin</w:t>
      </w:r>
      <w:proofErr w:type="spellEnd"/>
      <w:r w:rsidRPr="00D37639">
        <w:rPr>
          <w:rFonts w:ascii="Times New Roman" w:hAnsi="Times New Roman" w:cs="Times New Roman"/>
        </w:rPr>
        <w:t xml:space="preserve"> ELISA and </w:t>
      </w:r>
      <w:proofErr w:type="spellStart"/>
      <w:r w:rsidRPr="00D37639">
        <w:rPr>
          <w:rFonts w:ascii="Times New Roman" w:hAnsi="Times New Roman" w:cs="Times New Roman"/>
        </w:rPr>
        <w:t>Mercodia</w:t>
      </w:r>
      <w:proofErr w:type="spellEnd"/>
      <w:r w:rsidRPr="00D37639">
        <w:rPr>
          <w:rFonts w:ascii="Times New Roman" w:hAnsi="Times New Roman" w:cs="Times New Roman"/>
        </w:rPr>
        <w:t xml:space="preserve"> ELISA (</w:t>
      </w:r>
      <w:proofErr w:type="spellStart"/>
      <w:r w:rsidRPr="00D37639">
        <w:rPr>
          <w:rFonts w:ascii="Times New Roman" w:hAnsi="Times New Roman" w:cs="Times New Roman"/>
        </w:rPr>
        <w:t>Mercodia</w:t>
      </w:r>
      <w:proofErr w:type="spellEnd"/>
      <w:r w:rsidRPr="00D37639">
        <w:rPr>
          <w:rFonts w:ascii="Times New Roman" w:hAnsi="Times New Roman" w:cs="Times New Roman"/>
        </w:rPr>
        <w:t xml:space="preserve">, Sweden) according to the manufacturer's instructions. Insulin secretion in Sox5-kd cells was performed 48 h post-transfection as described </w:t>
      </w:r>
      <w:r>
        <w:rPr>
          <w:rFonts w:ascii="Times New Roman" w:hAnsi="Times New Roman" w:cs="Times New Roman"/>
        </w:rPr>
        <w:t>in the previous</w:t>
      </w:r>
      <w:r w:rsidRPr="00EE0DB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section for i</w:t>
      </w:r>
      <w:r w:rsidRPr="00D37639">
        <w:rPr>
          <w:rFonts w:ascii="Times New Roman" w:eastAsia="Times New Roman" w:hAnsi="Times New Roman" w:cs="Times New Roman"/>
          <w:b/>
        </w:rPr>
        <w:t>nsulin secretion and insulin content measurements</w:t>
      </w:r>
      <w:r>
        <w:rPr>
          <w:rFonts w:ascii="Times New Roman" w:eastAsia="Times New Roman" w:hAnsi="Times New Roman" w:cs="Times New Roman"/>
          <w:b/>
        </w:rPr>
        <w:t>,</w:t>
      </w:r>
      <w:r w:rsidRPr="00D37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37639">
        <w:rPr>
          <w:rFonts w:ascii="Times New Roman" w:hAnsi="Times New Roman" w:cs="Times New Roman"/>
        </w:rPr>
        <w:t xml:space="preserve">an aliquot of the secretion buffer was used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proinsulin</w:t>
      </w:r>
      <w:proofErr w:type="spellEnd"/>
      <w:r w:rsidRPr="00D37639">
        <w:rPr>
          <w:rFonts w:ascii="Times New Roman" w:hAnsi="Times New Roman" w:cs="Times New Roman"/>
        </w:rPr>
        <w:t xml:space="preserve"> analysis. </w:t>
      </w:r>
    </w:p>
    <w:p w:rsidR="00C66CC8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2D2FD9" w:rsidRDefault="00C66CC8" w:rsidP="00C66CC8">
      <w:pPr>
        <w:widowControl w:val="0"/>
        <w:adjustRightInd w:val="0"/>
        <w:rPr>
          <w:rFonts w:ascii="Times New Roman" w:eastAsia="Times New Roman" w:hAnsi="Times New Roman" w:cs="Times New Roman"/>
          <w:color w:val="000000"/>
        </w:rPr>
      </w:pPr>
      <w:proofErr w:type="gramStart"/>
      <w:r w:rsidRPr="00644825">
        <w:rPr>
          <w:rFonts w:ascii="TimesNewRomanPS-BoldMT" w:eastAsia="Times New Roman" w:hAnsi="TimesNewRomanPS-BoldMT" w:cs="TimesNewRomanPS-BoldMT"/>
          <w:b/>
          <w:bCs/>
          <w:color w:val="000000"/>
          <w:sz w:val="23"/>
          <w:szCs w:val="23"/>
          <w:shd w:val="clear" w:color="auto" w:fill="FFFFFF"/>
        </w:rPr>
        <w:t>Ins 832/13 cell viability.</w:t>
      </w:r>
      <w:proofErr w:type="gramEnd"/>
      <w:r w:rsidRPr="00644825">
        <w:rPr>
          <w:rFonts w:ascii="TimesNewRomanPS-BoldMT" w:eastAsia="Times New Roman" w:hAnsi="TimesNewRomanPS-BoldMT" w:cs="TimesNewRomanPS-BoldMT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Cell viability was measured using a </w:t>
      </w:r>
      <w:proofErr w:type="spell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CellTiter</w:t>
      </w:r>
      <w:proofErr w:type="spell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96 Aqueous One Solution Cell Proliferation Assay Reagent (</w:t>
      </w:r>
      <w:proofErr w:type="spell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Promega</w:t>
      </w:r>
      <w:proofErr w:type="spell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, Stockholm, Sweden) according to the manufacturer’s instructions. The measurement is based on the spectrophotometric detection of a colored </w:t>
      </w:r>
      <w:proofErr w:type="spell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formazan</w:t>
      </w:r>
      <w:proofErr w:type="spell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product converted from a (3-(4</w:t>
      </w:r>
      <w:proofErr w:type="gram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,5</w:t>
      </w:r>
      <w:proofErr w:type="gram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-dimethylthiazol-2-yl)-5-(3-carboxymethoxyphenyl)-2-(4-sulfophenyl)-2H-tetrazolium) (MTS) compound by NADPH or NADH in metabolically active cells. After a culture period of 24 h at 10 </w:t>
      </w:r>
      <w:proofErr w:type="spell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mM</w:t>
      </w:r>
      <w:proofErr w:type="spell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glucose cells were washed three times with fresh culture medium. Thereafter, the cells were incubated for 2 h in </w:t>
      </w:r>
      <w:proofErr w:type="spellStart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>CellTiter</w:t>
      </w:r>
      <w:proofErr w:type="spellEnd"/>
      <w:r w:rsidRPr="0064482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96 Aqueous One Solution reagent before measuring the absorbance at 490 nm with a 96-well plate reader.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  <w:r w:rsidRPr="00644825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>Metabolomics (Peter S</w:t>
      </w:r>
      <w:r w:rsidR="002D0228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 xml:space="preserve">please </w:t>
      </w:r>
      <w:r w:rsidRPr="00644825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>check)</w:t>
      </w:r>
      <w:r w:rsidRPr="00644825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D37639">
        <w:rPr>
          <w:rFonts w:ascii="Times New Roman" w:hAnsi="Times New Roman" w:cs="Times New Roman"/>
        </w:rPr>
        <w:t xml:space="preserve">Metabolite </w:t>
      </w:r>
      <w:r w:rsidRPr="002D0228">
        <w:rPr>
          <w:rFonts w:ascii="Times New Roman" w:hAnsi="Times New Roman" w:cs="Times New Roman"/>
        </w:rPr>
        <w:t>profiling in INS1-832/13 was performed as previously described in detail (1</w:t>
      </w:r>
      <w:proofErr w:type="gramStart"/>
      <w:r w:rsidRPr="002D0228">
        <w:rPr>
          <w:rFonts w:ascii="Times New Roman" w:hAnsi="Times New Roman" w:cs="Times New Roman"/>
        </w:rPr>
        <w:t>,2</w:t>
      </w:r>
      <w:proofErr w:type="gramEnd"/>
      <w:r w:rsidRPr="002D0228">
        <w:rPr>
          <w:rFonts w:ascii="Times New Roman" w:hAnsi="Times New Roman" w:cs="Times New Roman"/>
        </w:rPr>
        <w:t>). In</w:t>
      </w:r>
      <w:r w:rsidRPr="00D37639">
        <w:rPr>
          <w:rFonts w:ascii="Times New Roman" w:hAnsi="Times New Roman" w:cs="Times New Roman"/>
        </w:rPr>
        <w:t xml:space="preserve"> brief, cells were treated as described for insulin secretion, followed by a quick wash in ice-cold PBS and quenching of metabolism by addition of 70 µl ice cold double distilled water. Metabolites were extracted using a one phase extraction, as previously described in detail (1). Metabolites were </w:t>
      </w:r>
      <w:proofErr w:type="spellStart"/>
      <w:r w:rsidRPr="00D37639">
        <w:rPr>
          <w:rFonts w:ascii="Times New Roman" w:hAnsi="Times New Roman" w:cs="Times New Roman"/>
        </w:rPr>
        <w:t>derivatised</w:t>
      </w:r>
      <w:proofErr w:type="spellEnd"/>
      <w:r w:rsidRPr="00D37639">
        <w:rPr>
          <w:rFonts w:ascii="Times New Roman" w:hAnsi="Times New Roman" w:cs="Times New Roman"/>
        </w:rPr>
        <w:t xml:space="preserve"> and </w:t>
      </w:r>
      <w:proofErr w:type="spellStart"/>
      <w:r w:rsidRPr="00D37639">
        <w:rPr>
          <w:rFonts w:ascii="Times New Roman" w:hAnsi="Times New Roman" w:cs="Times New Roman"/>
        </w:rPr>
        <w:t>analysed</w:t>
      </w:r>
      <w:proofErr w:type="spellEnd"/>
      <w:r w:rsidRPr="00D37639">
        <w:rPr>
          <w:rFonts w:ascii="Times New Roman" w:hAnsi="Times New Roman" w:cs="Times New Roman"/>
        </w:rPr>
        <w:t xml:space="preserve"> on a gas chromatograph (GC; Agilent 6890N, Agilent Technologies, Atlanta, GA) connected to a time-of-flight mass spectrometer (TOF-MS; </w:t>
      </w:r>
      <w:proofErr w:type="spellStart"/>
      <w:r w:rsidRPr="00D37639">
        <w:rPr>
          <w:rFonts w:ascii="Times New Roman" w:hAnsi="Times New Roman" w:cs="Times New Roman"/>
        </w:rPr>
        <w:t>Leco</w:t>
      </w:r>
      <w:proofErr w:type="spellEnd"/>
      <w:r w:rsidRPr="00D37639">
        <w:rPr>
          <w:rFonts w:ascii="Times New Roman" w:hAnsi="Times New Roman" w:cs="Times New Roman"/>
        </w:rPr>
        <w:t xml:space="preserve"> Pegasus III TOFMS, </w:t>
      </w:r>
      <w:proofErr w:type="spellStart"/>
      <w:r w:rsidRPr="00D37639">
        <w:rPr>
          <w:rFonts w:ascii="Times New Roman" w:hAnsi="Times New Roman" w:cs="Times New Roman"/>
        </w:rPr>
        <w:t>Leco</w:t>
      </w:r>
      <w:proofErr w:type="spellEnd"/>
      <w:r w:rsidRPr="00D37639">
        <w:rPr>
          <w:rFonts w:ascii="Times New Roman" w:hAnsi="Times New Roman" w:cs="Times New Roman"/>
        </w:rPr>
        <w:t xml:space="preserve"> Corp., St. Joseph, MI). Data were acquired using </w:t>
      </w:r>
      <w:proofErr w:type="spellStart"/>
      <w:r w:rsidRPr="00D37639">
        <w:rPr>
          <w:rFonts w:ascii="Times New Roman" w:hAnsi="Times New Roman" w:cs="Times New Roman"/>
        </w:rPr>
        <w:t>Leco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ChromaTof</w:t>
      </w:r>
      <w:proofErr w:type="spellEnd"/>
      <w:r w:rsidRPr="00D37639">
        <w:rPr>
          <w:rFonts w:ascii="Times New Roman" w:hAnsi="Times New Roman" w:cs="Times New Roman"/>
        </w:rPr>
        <w:t xml:space="preserve"> (</w:t>
      </w:r>
      <w:proofErr w:type="spellStart"/>
      <w:r w:rsidRPr="00D37639">
        <w:rPr>
          <w:rFonts w:ascii="Times New Roman" w:hAnsi="Times New Roman" w:cs="Times New Roman"/>
        </w:rPr>
        <w:t>Leco</w:t>
      </w:r>
      <w:proofErr w:type="spellEnd"/>
      <w:r w:rsidRPr="00D37639">
        <w:rPr>
          <w:rFonts w:ascii="Times New Roman" w:hAnsi="Times New Roman" w:cs="Times New Roman"/>
        </w:rPr>
        <w:t xml:space="preserve"> Corp.), exported as </w:t>
      </w:r>
      <w:proofErr w:type="spellStart"/>
      <w:r w:rsidRPr="00D37639">
        <w:rPr>
          <w:rFonts w:ascii="Times New Roman" w:hAnsi="Times New Roman" w:cs="Times New Roman"/>
        </w:rPr>
        <w:t>NetCDF</w:t>
      </w:r>
      <w:proofErr w:type="spellEnd"/>
      <w:r w:rsidRPr="00D37639">
        <w:rPr>
          <w:rFonts w:ascii="Times New Roman" w:hAnsi="Times New Roman" w:cs="Times New Roman"/>
        </w:rPr>
        <w:t xml:space="preserve"> files, and processed using hierarchal multivariate curve resolution (HMCR) (3) in MATLAB 7.0 (</w:t>
      </w:r>
      <w:proofErr w:type="spellStart"/>
      <w:r w:rsidRPr="00D37639">
        <w:rPr>
          <w:rFonts w:ascii="Times New Roman" w:hAnsi="Times New Roman" w:cs="Times New Roman"/>
        </w:rPr>
        <w:t>Mathworks</w:t>
      </w:r>
      <w:proofErr w:type="spellEnd"/>
      <w:r w:rsidRPr="00D37639">
        <w:rPr>
          <w:rFonts w:ascii="Times New Roman" w:hAnsi="Times New Roman" w:cs="Times New Roman"/>
        </w:rPr>
        <w:t xml:space="preserve">, Natick, MA). Metabolites were normalized using the scores from the first component of a principal component </w:t>
      </w:r>
      <w:r w:rsidRPr="00D37639">
        <w:rPr>
          <w:rFonts w:ascii="Times New Roman" w:hAnsi="Times New Roman" w:cs="Times New Roman"/>
        </w:rPr>
        <w:lastRenderedPageBreak/>
        <w:t xml:space="preserve">analysis (PCA) calculated in </w:t>
      </w:r>
      <w:proofErr w:type="spellStart"/>
      <w:r w:rsidRPr="00D37639">
        <w:rPr>
          <w:rFonts w:ascii="Times New Roman" w:hAnsi="Times New Roman" w:cs="Times New Roman"/>
        </w:rPr>
        <w:t>Simca</w:t>
      </w:r>
      <w:proofErr w:type="spellEnd"/>
      <w:r w:rsidRPr="00D37639">
        <w:rPr>
          <w:rFonts w:ascii="Times New Roman" w:hAnsi="Times New Roman" w:cs="Times New Roman"/>
        </w:rPr>
        <w:t xml:space="preserve"> P+ 12.0 (</w:t>
      </w:r>
      <w:proofErr w:type="spellStart"/>
      <w:r w:rsidRPr="00D37639">
        <w:rPr>
          <w:rFonts w:ascii="Times New Roman" w:hAnsi="Times New Roman" w:cs="Times New Roman"/>
        </w:rPr>
        <w:t>Umetrics</w:t>
      </w:r>
      <w:proofErr w:type="spellEnd"/>
      <w:r w:rsidRPr="00D37639">
        <w:rPr>
          <w:rFonts w:ascii="Times New Roman" w:hAnsi="Times New Roman" w:cs="Times New Roman"/>
        </w:rPr>
        <w:t xml:space="preserve">, </w:t>
      </w:r>
      <w:proofErr w:type="spellStart"/>
      <w:r w:rsidRPr="00D37639">
        <w:rPr>
          <w:rFonts w:ascii="Times New Roman" w:hAnsi="Times New Roman" w:cs="Times New Roman"/>
        </w:rPr>
        <w:t>Umeå</w:t>
      </w:r>
      <w:proofErr w:type="spellEnd"/>
      <w:r w:rsidRPr="00D37639">
        <w:rPr>
          <w:rFonts w:ascii="Times New Roman" w:hAnsi="Times New Roman" w:cs="Times New Roman"/>
        </w:rPr>
        <w:t xml:space="preserve">, Sweden) on the </w:t>
      </w:r>
      <w:proofErr w:type="spellStart"/>
      <w:r w:rsidRPr="00D37639">
        <w:rPr>
          <w:rFonts w:ascii="Times New Roman" w:hAnsi="Times New Roman" w:cs="Times New Roman"/>
        </w:rPr>
        <w:t>uncentered</w:t>
      </w:r>
      <w:proofErr w:type="spellEnd"/>
      <w:r w:rsidRPr="00D37639">
        <w:rPr>
          <w:rFonts w:ascii="Times New Roman" w:hAnsi="Times New Roman" w:cs="Times New Roman"/>
        </w:rPr>
        <w:t xml:space="preserve"> and unit variance scaled areas of internal standards (4).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1) </w:t>
      </w:r>
      <w:proofErr w:type="spellStart"/>
      <w:r w:rsidRPr="00D37639">
        <w:rPr>
          <w:rFonts w:ascii="Times New Roman" w:hAnsi="Times New Roman" w:cs="Times New Roman"/>
        </w:rPr>
        <w:t>Spégel</w:t>
      </w:r>
      <w:proofErr w:type="spellEnd"/>
      <w:r w:rsidRPr="00D37639">
        <w:rPr>
          <w:rFonts w:ascii="Times New Roman" w:hAnsi="Times New Roman" w:cs="Times New Roman"/>
        </w:rPr>
        <w:t xml:space="preserve">, P., </w:t>
      </w:r>
      <w:proofErr w:type="spellStart"/>
      <w:r w:rsidRPr="00D37639">
        <w:rPr>
          <w:rFonts w:ascii="Times New Roman" w:hAnsi="Times New Roman" w:cs="Times New Roman"/>
        </w:rPr>
        <w:t>Malmgren</w:t>
      </w:r>
      <w:proofErr w:type="spellEnd"/>
      <w:r w:rsidRPr="00D37639">
        <w:rPr>
          <w:rFonts w:ascii="Times New Roman" w:hAnsi="Times New Roman" w:cs="Times New Roman"/>
        </w:rPr>
        <w:t xml:space="preserve">, S., </w:t>
      </w:r>
      <w:proofErr w:type="spellStart"/>
      <w:r w:rsidRPr="00D37639">
        <w:rPr>
          <w:rFonts w:ascii="Times New Roman" w:hAnsi="Times New Roman" w:cs="Times New Roman"/>
        </w:rPr>
        <w:t>Sharoyko</w:t>
      </w:r>
      <w:proofErr w:type="spellEnd"/>
      <w:r w:rsidRPr="00D37639">
        <w:rPr>
          <w:rFonts w:ascii="Times New Roman" w:hAnsi="Times New Roman" w:cs="Times New Roman"/>
        </w:rPr>
        <w:t xml:space="preserve">, V. V., </w:t>
      </w:r>
      <w:proofErr w:type="spellStart"/>
      <w:r w:rsidRPr="00D37639">
        <w:rPr>
          <w:rFonts w:ascii="Times New Roman" w:hAnsi="Times New Roman" w:cs="Times New Roman"/>
        </w:rPr>
        <w:t>Newsholme</w:t>
      </w:r>
      <w:proofErr w:type="spellEnd"/>
      <w:r w:rsidRPr="00D37639">
        <w:rPr>
          <w:rFonts w:ascii="Times New Roman" w:hAnsi="Times New Roman" w:cs="Times New Roman"/>
        </w:rPr>
        <w:t xml:space="preserve">, P., </w:t>
      </w:r>
      <w:proofErr w:type="spellStart"/>
      <w:r w:rsidRPr="00D37639">
        <w:rPr>
          <w:rFonts w:ascii="Times New Roman" w:hAnsi="Times New Roman" w:cs="Times New Roman"/>
        </w:rPr>
        <w:t>Koeck</w:t>
      </w:r>
      <w:proofErr w:type="spellEnd"/>
      <w:r w:rsidRPr="00D37639">
        <w:rPr>
          <w:rFonts w:ascii="Times New Roman" w:hAnsi="Times New Roman" w:cs="Times New Roman"/>
        </w:rPr>
        <w:t xml:space="preserve">, T., and Mulder, H. (2011) </w:t>
      </w:r>
      <w:proofErr w:type="spellStart"/>
      <w:r w:rsidRPr="00D37639">
        <w:rPr>
          <w:rFonts w:ascii="Times New Roman" w:hAnsi="Times New Roman" w:cs="Times New Roman"/>
        </w:rPr>
        <w:t>Metabolomic</w:t>
      </w:r>
      <w:proofErr w:type="spellEnd"/>
      <w:r w:rsidRPr="00D37639">
        <w:rPr>
          <w:rFonts w:ascii="Times New Roman" w:hAnsi="Times New Roman" w:cs="Times New Roman"/>
        </w:rPr>
        <w:t xml:space="preserve"> analyses reveal profound differences in glycolytic and </w:t>
      </w:r>
      <w:proofErr w:type="spellStart"/>
      <w:r w:rsidRPr="00D37639">
        <w:rPr>
          <w:rFonts w:ascii="Times New Roman" w:hAnsi="Times New Roman" w:cs="Times New Roman"/>
        </w:rPr>
        <w:t>tricarboxylic</w:t>
      </w:r>
      <w:proofErr w:type="spellEnd"/>
      <w:r w:rsidRPr="00D37639">
        <w:rPr>
          <w:rFonts w:ascii="Times New Roman" w:hAnsi="Times New Roman" w:cs="Times New Roman"/>
        </w:rPr>
        <w:t xml:space="preserve"> acid cycle metabolism in glucose-responsive and -unresponsive clonal beta-cell lines. </w:t>
      </w:r>
      <w:proofErr w:type="spellStart"/>
      <w:proofErr w:type="gramStart"/>
      <w:r w:rsidRPr="00D37639">
        <w:rPr>
          <w:rFonts w:ascii="Times New Roman" w:hAnsi="Times New Roman" w:cs="Times New Roman"/>
        </w:rPr>
        <w:t>Biochem</w:t>
      </w:r>
      <w:proofErr w:type="spellEnd"/>
      <w:r w:rsidRPr="00D37639">
        <w:rPr>
          <w:rFonts w:ascii="Times New Roman" w:hAnsi="Times New Roman" w:cs="Times New Roman"/>
        </w:rPr>
        <w:t>.</w:t>
      </w:r>
      <w:proofErr w:type="gramEnd"/>
      <w:r w:rsidRPr="00D37639">
        <w:rPr>
          <w:rFonts w:ascii="Times New Roman" w:hAnsi="Times New Roman" w:cs="Times New Roman"/>
        </w:rPr>
        <w:t xml:space="preserve"> J. 435, 277-284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2) </w:t>
      </w:r>
      <w:proofErr w:type="spellStart"/>
      <w:r w:rsidRPr="00D37639">
        <w:rPr>
          <w:rFonts w:ascii="Times New Roman" w:hAnsi="Times New Roman" w:cs="Times New Roman"/>
        </w:rPr>
        <w:t>Spégel</w:t>
      </w:r>
      <w:proofErr w:type="spellEnd"/>
      <w:r w:rsidRPr="00D37639">
        <w:rPr>
          <w:rFonts w:ascii="Times New Roman" w:hAnsi="Times New Roman" w:cs="Times New Roman"/>
        </w:rPr>
        <w:t xml:space="preserve">, P., </w:t>
      </w:r>
      <w:proofErr w:type="spellStart"/>
      <w:r w:rsidRPr="00D37639">
        <w:rPr>
          <w:rFonts w:ascii="Times New Roman" w:hAnsi="Times New Roman" w:cs="Times New Roman"/>
        </w:rPr>
        <w:t>Sharoyko</w:t>
      </w:r>
      <w:proofErr w:type="spellEnd"/>
      <w:r w:rsidRPr="00D37639">
        <w:rPr>
          <w:rFonts w:ascii="Times New Roman" w:hAnsi="Times New Roman" w:cs="Times New Roman"/>
        </w:rPr>
        <w:t xml:space="preserve">, V. V., </w:t>
      </w:r>
      <w:proofErr w:type="spellStart"/>
      <w:r w:rsidRPr="00D37639">
        <w:rPr>
          <w:rFonts w:ascii="Times New Roman" w:hAnsi="Times New Roman" w:cs="Times New Roman"/>
        </w:rPr>
        <w:t>Goehring</w:t>
      </w:r>
      <w:proofErr w:type="spellEnd"/>
      <w:r w:rsidRPr="00D37639">
        <w:rPr>
          <w:rFonts w:ascii="Times New Roman" w:hAnsi="Times New Roman" w:cs="Times New Roman"/>
        </w:rPr>
        <w:t xml:space="preserve">, I., </w:t>
      </w:r>
      <w:proofErr w:type="spellStart"/>
      <w:r w:rsidRPr="00D37639">
        <w:rPr>
          <w:rFonts w:ascii="Times New Roman" w:hAnsi="Times New Roman" w:cs="Times New Roman"/>
        </w:rPr>
        <w:t>Danielsson</w:t>
      </w:r>
      <w:proofErr w:type="spellEnd"/>
      <w:r w:rsidRPr="00D37639">
        <w:rPr>
          <w:rFonts w:ascii="Times New Roman" w:hAnsi="Times New Roman" w:cs="Times New Roman"/>
        </w:rPr>
        <w:t xml:space="preserve">, A. P. H., </w:t>
      </w:r>
      <w:proofErr w:type="spellStart"/>
      <w:r w:rsidRPr="00D37639">
        <w:rPr>
          <w:rFonts w:ascii="Times New Roman" w:hAnsi="Times New Roman" w:cs="Times New Roman"/>
        </w:rPr>
        <w:t>Malmgren</w:t>
      </w:r>
      <w:proofErr w:type="spellEnd"/>
      <w:r w:rsidRPr="00D37639">
        <w:rPr>
          <w:rFonts w:ascii="Times New Roman" w:hAnsi="Times New Roman" w:cs="Times New Roman"/>
        </w:rPr>
        <w:t xml:space="preserve">, S., </w:t>
      </w:r>
      <w:proofErr w:type="spellStart"/>
      <w:r w:rsidRPr="00D37639">
        <w:rPr>
          <w:rFonts w:ascii="Times New Roman" w:hAnsi="Times New Roman" w:cs="Times New Roman"/>
        </w:rPr>
        <w:t>Nagorny</w:t>
      </w:r>
      <w:proofErr w:type="spellEnd"/>
      <w:r w:rsidRPr="00D37639">
        <w:rPr>
          <w:rFonts w:ascii="Times New Roman" w:hAnsi="Times New Roman" w:cs="Times New Roman"/>
        </w:rPr>
        <w:t xml:space="preserve">, C. L. F., </w:t>
      </w:r>
      <w:proofErr w:type="spellStart"/>
      <w:r w:rsidRPr="00D37639">
        <w:rPr>
          <w:rFonts w:ascii="Times New Roman" w:hAnsi="Times New Roman" w:cs="Times New Roman"/>
        </w:rPr>
        <w:t>Andersson</w:t>
      </w:r>
      <w:proofErr w:type="spellEnd"/>
      <w:r w:rsidRPr="00D37639">
        <w:rPr>
          <w:rFonts w:ascii="Times New Roman" w:hAnsi="Times New Roman" w:cs="Times New Roman"/>
        </w:rPr>
        <w:t xml:space="preserve">, L. E., </w:t>
      </w:r>
      <w:proofErr w:type="spellStart"/>
      <w:r w:rsidRPr="00D37639">
        <w:rPr>
          <w:rFonts w:ascii="Times New Roman" w:hAnsi="Times New Roman" w:cs="Times New Roman"/>
        </w:rPr>
        <w:t>Koeck</w:t>
      </w:r>
      <w:proofErr w:type="spellEnd"/>
      <w:r w:rsidRPr="00D37639">
        <w:rPr>
          <w:rFonts w:ascii="Times New Roman" w:hAnsi="Times New Roman" w:cs="Times New Roman"/>
        </w:rPr>
        <w:t xml:space="preserve">, T., Sharp, G. W. G., Straub, S. G., </w:t>
      </w:r>
      <w:proofErr w:type="spellStart"/>
      <w:r w:rsidRPr="00D37639">
        <w:rPr>
          <w:rFonts w:ascii="Times New Roman" w:hAnsi="Times New Roman" w:cs="Times New Roman"/>
        </w:rPr>
        <w:t>Wollheim</w:t>
      </w:r>
      <w:proofErr w:type="spellEnd"/>
      <w:r w:rsidRPr="00D37639">
        <w:rPr>
          <w:rFonts w:ascii="Times New Roman" w:hAnsi="Times New Roman" w:cs="Times New Roman"/>
        </w:rPr>
        <w:t xml:space="preserve">, C. B., and Mulder, H. (2013) Time resolved metabolomics analysis of beta-cells implicates the pentose phosphate pathway in the control of insulin release. </w:t>
      </w:r>
      <w:proofErr w:type="spellStart"/>
      <w:r w:rsidRPr="00D37639">
        <w:rPr>
          <w:rFonts w:ascii="Times New Roman" w:hAnsi="Times New Roman" w:cs="Times New Roman"/>
        </w:rPr>
        <w:t>Biochem</w:t>
      </w:r>
      <w:proofErr w:type="spellEnd"/>
      <w:r w:rsidRPr="00D37639">
        <w:rPr>
          <w:rFonts w:ascii="Times New Roman" w:hAnsi="Times New Roman" w:cs="Times New Roman"/>
        </w:rPr>
        <w:t xml:space="preserve"> J 450, 595-605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3) </w:t>
      </w:r>
      <w:proofErr w:type="spellStart"/>
      <w:r w:rsidRPr="00D37639">
        <w:rPr>
          <w:rFonts w:ascii="Times New Roman" w:hAnsi="Times New Roman" w:cs="Times New Roman"/>
        </w:rPr>
        <w:t>Jonsson</w:t>
      </w:r>
      <w:proofErr w:type="spellEnd"/>
      <w:r w:rsidRPr="00D37639">
        <w:rPr>
          <w:rFonts w:ascii="Times New Roman" w:hAnsi="Times New Roman" w:cs="Times New Roman"/>
        </w:rPr>
        <w:t xml:space="preserve">, P., </w:t>
      </w:r>
      <w:proofErr w:type="spellStart"/>
      <w:r w:rsidRPr="00D37639">
        <w:rPr>
          <w:rFonts w:ascii="Times New Roman" w:hAnsi="Times New Roman" w:cs="Times New Roman"/>
        </w:rPr>
        <w:t>Sjövik</w:t>
      </w:r>
      <w:proofErr w:type="spellEnd"/>
      <w:r w:rsidRPr="00D37639">
        <w:rPr>
          <w:rFonts w:ascii="Times New Roman" w:hAnsi="Times New Roman" w:cs="Times New Roman"/>
        </w:rPr>
        <w:t xml:space="preserve"> Johansson, E., </w:t>
      </w:r>
      <w:proofErr w:type="spellStart"/>
      <w:r w:rsidRPr="00D37639">
        <w:rPr>
          <w:rFonts w:ascii="Times New Roman" w:hAnsi="Times New Roman" w:cs="Times New Roman"/>
        </w:rPr>
        <w:t>Wuolikainen</w:t>
      </w:r>
      <w:proofErr w:type="spellEnd"/>
      <w:r w:rsidRPr="00D37639">
        <w:rPr>
          <w:rFonts w:ascii="Times New Roman" w:hAnsi="Times New Roman" w:cs="Times New Roman"/>
        </w:rPr>
        <w:t xml:space="preserve">, A., Lindberg, J., </w:t>
      </w:r>
      <w:proofErr w:type="spellStart"/>
      <w:r w:rsidRPr="00D37639">
        <w:rPr>
          <w:rFonts w:ascii="Times New Roman" w:hAnsi="Times New Roman" w:cs="Times New Roman"/>
        </w:rPr>
        <w:t>Shuppe-Koistinen</w:t>
      </w:r>
      <w:proofErr w:type="spellEnd"/>
      <w:r w:rsidRPr="00D37639">
        <w:rPr>
          <w:rFonts w:ascii="Times New Roman" w:hAnsi="Times New Roman" w:cs="Times New Roman"/>
        </w:rPr>
        <w:t xml:space="preserve">, I., </w:t>
      </w:r>
      <w:proofErr w:type="spellStart"/>
      <w:r w:rsidRPr="00D37639">
        <w:rPr>
          <w:rFonts w:ascii="Times New Roman" w:hAnsi="Times New Roman" w:cs="Times New Roman"/>
        </w:rPr>
        <w:t>Kusano</w:t>
      </w:r>
      <w:proofErr w:type="spellEnd"/>
      <w:r w:rsidRPr="00D37639">
        <w:rPr>
          <w:rFonts w:ascii="Times New Roman" w:hAnsi="Times New Roman" w:cs="Times New Roman"/>
        </w:rPr>
        <w:t xml:space="preserve">, M., </w:t>
      </w:r>
      <w:proofErr w:type="spellStart"/>
      <w:r w:rsidRPr="00D37639">
        <w:rPr>
          <w:rFonts w:ascii="Times New Roman" w:hAnsi="Times New Roman" w:cs="Times New Roman"/>
        </w:rPr>
        <w:t>Sjöström</w:t>
      </w:r>
      <w:proofErr w:type="spellEnd"/>
      <w:r w:rsidRPr="00D37639">
        <w:rPr>
          <w:rFonts w:ascii="Times New Roman" w:hAnsi="Times New Roman" w:cs="Times New Roman"/>
        </w:rPr>
        <w:t xml:space="preserve">, M., </w:t>
      </w:r>
      <w:proofErr w:type="spellStart"/>
      <w:r w:rsidRPr="00D37639">
        <w:rPr>
          <w:rFonts w:ascii="Times New Roman" w:hAnsi="Times New Roman" w:cs="Times New Roman"/>
        </w:rPr>
        <w:t>Trygg</w:t>
      </w:r>
      <w:proofErr w:type="spellEnd"/>
      <w:r w:rsidRPr="00D37639">
        <w:rPr>
          <w:rFonts w:ascii="Times New Roman" w:hAnsi="Times New Roman" w:cs="Times New Roman"/>
        </w:rPr>
        <w:t xml:space="preserve">, J., Moritz, T., and </w:t>
      </w:r>
      <w:proofErr w:type="spellStart"/>
      <w:r w:rsidRPr="00D37639">
        <w:rPr>
          <w:rFonts w:ascii="Times New Roman" w:hAnsi="Times New Roman" w:cs="Times New Roman"/>
        </w:rPr>
        <w:t>Antti</w:t>
      </w:r>
      <w:proofErr w:type="spellEnd"/>
      <w:r w:rsidRPr="00D37639">
        <w:rPr>
          <w:rFonts w:ascii="Times New Roman" w:hAnsi="Times New Roman" w:cs="Times New Roman"/>
        </w:rPr>
        <w:t xml:space="preserve">, H. (2006) Predictive metabolite profiling applying </w:t>
      </w:r>
      <w:proofErr w:type="spellStart"/>
      <w:r w:rsidRPr="00D37639">
        <w:rPr>
          <w:rFonts w:ascii="Times New Roman" w:hAnsi="Times New Roman" w:cs="Times New Roman"/>
        </w:rPr>
        <w:t>hierchal</w:t>
      </w:r>
      <w:proofErr w:type="spellEnd"/>
      <w:r w:rsidRPr="00D37639">
        <w:rPr>
          <w:rFonts w:ascii="Times New Roman" w:hAnsi="Times New Roman" w:cs="Times New Roman"/>
        </w:rPr>
        <w:t xml:space="preserve"> multivariate curve resolution to GC-MS data - A potential tool for multi-parametric diagnosis. J. Proteome Res. 5, 1407-1414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</w:rPr>
        <w:t xml:space="preserve">4) </w:t>
      </w:r>
      <w:proofErr w:type="spellStart"/>
      <w:r w:rsidRPr="00D37639">
        <w:rPr>
          <w:rFonts w:ascii="Times New Roman" w:hAnsi="Times New Roman" w:cs="Times New Roman"/>
        </w:rPr>
        <w:t>Chorell</w:t>
      </w:r>
      <w:proofErr w:type="spellEnd"/>
      <w:r w:rsidRPr="00D37639">
        <w:rPr>
          <w:rFonts w:ascii="Times New Roman" w:hAnsi="Times New Roman" w:cs="Times New Roman"/>
        </w:rPr>
        <w:t xml:space="preserve">, E., Moritz, T., </w:t>
      </w:r>
      <w:proofErr w:type="spellStart"/>
      <w:r w:rsidRPr="00D37639">
        <w:rPr>
          <w:rFonts w:ascii="Times New Roman" w:hAnsi="Times New Roman" w:cs="Times New Roman"/>
        </w:rPr>
        <w:t>Btranth</w:t>
      </w:r>
      <w:proofErr w:type="spellEnd"/>
      <w:r w:rsidRPr="00D37639">
        <w:rPr>
          <w:rFonts w:ascii="Times New Roman" w:hAnsi="Times New Roman" w:cs="Times New Roman"/>
        </w:rPr>
        <w:t xml:space="preserve">, S., </w:t>
      </w:r>
      <w:proofErr w:type="spellStart"/>
      <w:r w:rsidRPr="00D37639">
        <w:rPr>
          <w:rFonts w:ascii="Times New Roman" w:hAnsi="Times New Roman" w:cs="Times New Roman"/>
        </w:rPr>
        <w:t>Antti</w:t>
      </w:r>
      <w:proofErr w:type="spellEnd"/>
      <w:r w:rsidRPr="00D37639">
        <w:rPr>
          <w:rFonts w:ascii="Times New Roman" w:hAnsi="Times New Roman" w:cs="Times New Roman"/>
        </w:rPr>
        <w:t xml:space="preserve">, H., and </w:t>
      </w:r>
      <w:proofErr w:type="spellStart"/>
      <w:r w:rsidRPr="00D37639">
        <w:rPr>
          <w:rFonts w:ascii="Times New Roman" w:hAnsi="Times New Roman" w:cs="Times New Roman"/>
        </w:rPr>
        <w:t>Svensson</w:t>
      </w:r>
      <w:proofErr w:type="spellEnd"/>
      <w:r w:rsidRPr="00D37639">
        <w:rPr>
          <w:rFonts w:ascii="Times New Roman" w:hAnsi="Times New Roman" w:cs="Times New Roman"/>
        </w:rPr>
        <w:t>, M. B. (2009) J. Proteome Res. 8, 2966-2977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  <w:b/>
          <w:bCs/>
        </w:rPr>
        <w:t>Mitochondria spare respiratory capacity measurements (Seahorse</w:t>
      </w:r>
      <w:r w:rsidRPr="0064482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2D0228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Annika B</w:t>
      </w:r>
      <w:r w:rsidRPr="00644825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please check details).</w:t>
      </w:r>
      <w:r>
        <w:rPr>
          <w:rFonts w:ascii="Times New Roman" w:hAnsi="Times New Roman" w:cs="Times New Roman"/>
          <w:b/>
          <w:bCs/>
        </w:rPr>
        <w:t xml:space="preserve"> </w:t>
      </w:r>
      <w:r w:rsidRPr="00D37639">
        <w:rPr>
          <w:rFonts w:ascii="Times New Roman" w:hAnsi="Times New Roman" w:cs="Times New Roman"/>
        </w:rPr>
        <w:t xml:space="preserve">70 000 INS1-832/13 cells were seeded onto L-lysine coated Seahorse </w:t>
      </w:r>
      <w:proofErr w:type="spellStart"/>
      <w:r w:rsidRPr="00D37639">
        <w:rPr>
          <w:rFonts w:ascii="Times New Roman" w:hAnsi="Times New Roman" w:cs="Times New Roman"/>
        </w:rPr>
        <w:t>microplates</w:t>
      </w:r>
      <w:proofErr w:type="spellEnd"/>
      <w:r w:rsidRPr="00D37639">
        <w:rPr>
          <w:rFonts w:ascii="Times New Roman" w:hAnsi="Times New Roman" w:cs="Times New Roman"/>
        </w:rPr>
        <w:t xml:space="preserve"> 72 h prior to analysis on the Seahorse XF24 extracellular flux analyzer following the manufacturer’s instructions. Before starting the experiments cells were pre-incubated in medium containing 2.8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for 2 h. The experiments were performed at 37°C and the media contained X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and 10? </w:t>
      </w:r>
      <w:proofErr w:type="spellStart"/>
      <w:proofErr w:type="gramStart"/>
      <w:r w:rsidRPr="00D37639">
        <w:rPr>
          <w:rFonts w:ascii="Times New Roman" w:hAnsi="Times New Roman" w:cs="Times New Roman"/>
        </w:rPr>
        <w:t>mM</w:t>
      </w:r>
      <w:proofErr w:type="spellEnd"/>
      <w:proofErr w:type="gramEnd"/>
      <w:r w:rsidRPr="00D37639">
        <w:rPr>
          <w:rFonts w:ascii="Times New Roman" w:hAnsi="Times New Roman" w:cs="Times New Roman"/>
        </w:rPr>
        <w:t xml:space="preserve"> pyruvate. 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0DB2">
        <w:rPr>
          <w:rFonts w:ascii="Times New Roman" w:hAnsi="Times New Roman" w:cs="Times New Roman"/>
        </w:rPr>
        <w:t xml:space="preserve">Oxygen consumption rate data consist of mean rates during each measurement cycle consisting of a mixing time of 30s and a wait time of 3 min followed by a data acquisition period of 3 min. Rates displayed are basal respiration (0–3’) and rates following addition of 2 µg/ml </w:t>
      </w:r>
      <w:proofErr w:type="spellStart"/>
      <w:r w:rsidRPr="00EE0DB2">
        <w:rPr>
          <w:rFonts w:ascii="Times New Roman" w:hAnsi="Times New Roman" w:cs="Times New Roman"/>
        </w:rPr>
        <w:t>oligomycin</w:t>
      </w:r>
      <w:proofErr w:type="spellEnd"/>
      <w:r w:rsidRPr="00EE0DB2">
        <w:rPr>
          <w:rFonts w:ascii="Times New Roman" w:hAnsi="Times New Roman" w:cs="Times New Roman"/>
        </w:rPr>
        <w:t xml:space="preserve"> (3–6’), 6 µm FCCP (6–9’), rotenone (1µM) and </w:t>
      </w:r>
      <w:proofErr w:type="spellStart"/>
      <w:r w:rsidRPr="00EE0DB2">
        <w:rPr>
          <w:rFonts w:ascii="Times New Roman" w:hAnsi="Times New Roman" w:cs="Times New Roman"/>
        </w:rPr>
        <w:t>myxothiazol</w:t>
      </w:r>
      <w:proofErr w:type="spellEnd"/>
      <w:r w:rsidRPr="00EE0DB2">
        <w:rPr>
          <w:rFonts w:ascii="Times New Roman" w:hAnsi="Times New Roman" w:cs="Times New Roman"/>
        </w:rPr>
        <w:t xml:space="preserve"> (2 µM).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  <w:b/>
        </w:rPr>
        <w:t xml:space="preserve">Incubation of INS1-832/13 cells with </w:t>
      </w:r>
      <w:proofErr w:type="spellStart"/>
      <w:r w:rsidRPr="00D37639">
        <w:rPr>
          <w:rFonts w:ascii="Times New Roman" w:hAnsi="Times New Roman" w:cs="Times New Roman"/>
          <w:b/>
        </w:rPr>
        <w:t>palmitate</w:t>
      </w:r>
      <w:proofErr w:type="spellEnd"/>
      <w:r w:rsidRPr="00D37639">
        <w:rPr>
          <w:rFonts w:ascii="Times New Roman" w:hAnsi="Times New Roman" w:cs="Times New Roman"/>
          <w:b/>
        </w:rPr>
        <w:t xml:space="preserve"> and glucose</w:t>
      </w:r>
      <w:r>
        <w:rPr>
          <w:rFonts w:ascii="Times New Roman" w:hAnsi="Times New Roman" w:cs="Times New Roman"/>
          <w:b/>
        </w:rPr>
        <w:t xml:space="preserve">. </w:t>
      </w:r>
      <w:r w:rsidRPr="00D37639">
        <w:rPr>
          <w:rFonts w:ascii="Times New Roman" w:hAnsi="Times New Roman" w:cs="Times New Roman"/>
        </w:rPr>
        <w:t xml:space="preserve">INS1-832/13 cells were incubated for 48 h at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or with 0.25, 0.5 and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palmitate</w:t>
      </w:r>
      <w:proofErr w:type="spellEnd"/>
      <w:r w:rsidRPr="00D37639">
        <w:rPr>
          <w:rFonts w:ascii="Times New Roman" w:hAnsi="Times New Roman" w:cs="Times New Roman"/>
        </w:rPr>
        <w:t xml:space="preserve">. </w:t>
      </w:r>
      <w:proofErr w:type="spellStart"/>
      <w:r w:rsidRPr="002D0228">
        <w:rPr>
          <w:rFonts w:ascii="Times New Roman" w:hAnsi="Times New Roman" w:cs="Times New Roman"/>
        </w:rPr>
        <w:t>Palmitate</w:t>
      </w:r>
      <w:proofErr w:type="spellEnd"/>
      <w:r w:rsidRPr="002D0228">
        <w:rPr>
          <w:rFonts w:ascii="Times New Roman" w:hAnsi="Times New Roman" w:cs="Times New Roman"/>
        </w:rPr>
        <w:t xml:space="preserve">-BSA 5 </w:t>
      </w:r>
      <w:proofErr w:type="spellStart"/>
      <w:r w:rsidRPr="002D0228">
        <w:rPr>
          <w:rFonts w:ascii="Times New Roman" w:hAnsi="Times New Roman" w:cs="Times New Roman"/>
        </w:rPr>
        <w:t>mM</w:t>
      </w:r>
      <w:proofErr w:type="spellEnd"/>
      <w:r w:rsidRPr="002D0228">
        <w:rPr>
          <w:rFonts w:ascii="Times New Roman" w:hAnsi="Times New Roman" w:cs="Times New Roman"/>
        </w:rPr>
        <w:t xml:space="preserve"> stock solution was prepared as described by Cousin et al. (ref).</w:t>
      </w:r>
      <w:r w:rsidRPr="00D37639">
        <w:rPr>
          <w:rFonts w:ascii="Times New Roman" w:hAnsi="Times New Roman" w:cs="Times New Roman"/>
        </w:rPr>
        <w:t xml:space="preserve"> Control cells were cultured at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as described above. Cells with addition of 10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</w:t>
      </w:r>
      <w:proofErr w:type="spellStart"/>
      <w:r w:rsidRPr="00D37639">
        <w:rPr>
          <w:rFonts w:ascii="Times New Roman" w:hAnsi="Times New Roman" w:cs="Times New Roman"/>
        </w:rPr>
        <w:t>mannitol</w:t>
      </w:r>
      <w:proofErr w:type="spellEnd"/>
      <w:r w:rsidRPr="00D37639">
        <w:rPr>
          <w:rFonts w:ascii="Times New Roman" w:hAnsi="Times New Roman" w:cs="Times New Roman"/>
        </w:rPr>
        <w:t xml:space="preserve"> were used as osmotic control for the 20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glucose sample. After 48 h, RNA was isolated and used for quantification of mRNA levels. 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7639">
        <w:rPr>
          <w:rFonts w:ascii="Times New Roman" w:hAnsi="Times New Roman" w:cs="Times New Roman"/>
          <w:b/>
        </w:rPr>
        <w:t xml:space="preserve">Incubation of INS1-832/13 cells with </w:t>
      </w:r>
      <w:proofErr w:type="spellStart"/>
      <w:r w:rsidRPr="00D37639">
        <w:rPr>
          <w:rFonts w:ascii="Times New Roman" w:hAnsi="Times New Roman" w:cs="Times New Roman"/>
          <w:b/>
        </w:rPr>
        <w:t>valproic</w:t>
      </w:r>
      <w:proofErr w:type="spellEnd"/>
      <w:r w:rsidRPr="00D37639">
        <w:rPr>
          <w:rFonts w:ascii="Times New Roman" w:hAnsi="Times New Roman" w:cs="Times New Roman"/>
          <w:b/>
        </w:rPr>
        <w:t xml:space="preserve"> acid</w:t>
      </w:r>
      <w:r>
        <w:rPr>
          <w:rFonts w:ascii="Times New Roman" w:hAnsi="Times New Roman" w:cs="Times New Roman"/>
          <w:b/>
        </w:rPr>
        <w:t xml:space="preserve">. </w:t>
      </w:r>
      <w:r w:rsidRPr="00D37639">
        <w:rPr>
          <w:rFonts w:ascii="Times New Roman" w:hAnsi="Times New Roman" w:cs="Times New Roman"/>
        </w:rPr>
        <w:t xml:space="preserve">A 250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stock of </w:t>
      </w:r>
      <w:proofErr w:type="spellStart"/>
      <w:r w:rsidRPr="00D37639">
        <w:rPr>
          <w:rFonts w:ascii="Times New Roman" w:hAnsi="Times New Roman" w:cs="Times New Roman"/>
        </w:rPr>
        <w:t>valproic</w:t>
      </w:r>
      <w:proofErr w:type="spellEnd"/>
      <w:r w:rsidRPr="00D37639">
        <w:rPr>
          <w:rFonts w:ascii="Times New Roman" w:hAnsi="Times New Roman" w:cs="Times New Roman"/>
        </w:rPr>
        <w:t xml:space="preserve"> acid (VPA) was prepared fresh at the time of use in d</w:t>
      </w:r>
      <w:r>
        <w:rPr>
          <w:rFonts w:ascii="Times New Roman" w:hAnsi="Times New Roman" w:cs="Times New Roman"/>
        </w:rPr>
        <w:t>i</w:t>
      </w:r>
      <w:r w:rsidRPr="00D37639">
        <w:rPr>
          <w:rFonts w:ascii="Times New Roman" w:hAnsi="Times New Roman" w:cs="Times New Roman"/>
        </w:rPr>
        <w:t xml:space="preserve">stilled water and filter sterilized. VPA at 0.1, 0.3 or 1 </w:t>
      </w:r>
      <w:proofErr w:type="spellStart"/>
      <w:r w:rsidRPr="00D37639">
        <w:rPr>
          <w:rFonts w:ascii="Times New Roman" w:hAnsi="Times New Roman" w:cs="Times New Roman"/>
        </w:rPr>
        <w:t>mM</w:t>
      </w:r>
      <w:proofErr w:type="spellEnd"/>
      <w:r w:rsidRPr="00D37639">
        <w:rPr>
          <w:rFonts w:ascii="Times New Roman" w:hAnsi="Times New Roman" w:cs="Times New Roman"/>
        </w:rPr>
        <w:t xml:space="preserve"> was added to INS1-832/13 cells at the time of transfection. Medium was changed to fresh VPA-containing medium the day after transfection, and insulin secretion or RNA isolation performed 48 h post-transfection as described above.</w:t>
      </w:r>
    </w:p>
    <w:p w:rsidR="00C66CC8" w:rsidRPr="00D37639" w:rsidRDefault="00C66CC8" w:rsidP="00C66C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eastAsia="Times New Roman" w:hAnsi="Times New Roman" w:cs="Times New Roman"/>
        </w:rPr>
      </w:pPr>
      <w:proofErr w:type="gramStart"/>
      <w:r w:rsidRPr="00D37639">
        <w:rPr>
          <w:rFonts w:ascii="Times New Roman" w:eastAsia="Times New Roman" w:hAnsi="Times New Roman" w:cs="Times New Roman"/>
          <w:b/>
        </w:rPr>
        <w:lastRenderedPageBreak/>
        <w:t>Statistical analyses.</w:t>
      </w:r>
      <w:proofErr w:type="gramEnd"/>
      <w:r w:rsidRPr="00D3763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Student’s t-test was used for statistical comparisons unless otherwise specified. Fisher’s exact test </w:t>
      </w:r>
      <w:commentRangeStart w:id="64"/>
      <w:ins w:id="65" w:author="Eduardo" w:date="2014-06-12T11:20:00Z">
        <w:r w:rsidR="00F00030">
          <w:rPr>
            <w:rFonts w:ascii="Times New Roman" w:eastAsia="Times New Roman" w:hAnsi="Times New Roman" w:cs="Times New Roman"/>
          </w:rPr>
          <w:t xml:space="preserve">with </w:t>
        </w:r>
        <w:proofErr w:type="spellStart"/>
        <w:r w:rsidR="00F00030">
          <w:rPr>
            <w:rFonts w:ascii="Times New Roman" w:eastAsia="Times New Roman" w:hAnsi="Times New Roman" w:cs="Times New Roman"/>
          </w:rPr>
          <w:t>Benjamini</w:t>
        </w:r>
        <w:proofErr w:type="spellEnd"/>
        <w:r w:rsidR="00F00030">
          <w:rPr>
            <w:rFonts w:ascii="Times New Roman" w:eastAsia="Times New Roman" w:hAnsi="Times New Roman" w:cs="Times New Roman"/>
          </w:rPr>
          <w:t xml:space="preserve">-Hochberg multiple testing </w:t>
        </w:r>
        <w:proofErr w:type="gramStart"/>
        <w:r w:rsidR="00F00030">
          <w:rPr>
            <w:rFonts w:ascii="Times New Roman" w:eastAsia="Times New Roman" w:hAnsi="Times New Roman" w:cs="Times New Roman"/>
          </w:rPr>
          <w:t>correction</w:t>
        </w:r>
      </w:ins>
      <w:proofErr w:type="gramEnd"/>
      <w:ins w:id="66" w:author="Eduardo" w:date="2014-06-12T11:21:00Z">
        <w:r w:rsidR="00F00030">
          <w:rPr>
            <w:rFonts w:ascii="Times New Roman" w:eastAsia="Times New Roman" w:hAnsi="Times New Roman" w:cs="Times New Roman"/>
          </w:rPr>
          <w:t xml:space="preserve"> </w:t>
        </w:r>
        <w:commentRangeEnd w:id="64"/>
        <w:r w:rsidR="00F00030">
          <w:rPr>
            <w:rStyle w:val="Refdecomentrio"/>
          </w:rPr>
          <w:commentReference w:id="64"/>
        </w:r>
      </w:ins>
      <w:r>
        <w:rPr>
          <w:rFonts w:ascii="Times New Roman" w:eastAsia="Times New Roman" w:hAnsi="Times New Roman" w:cs="Times New Roman"/>
        </w:rPr>
        <w:t xml:space="preserve">was used for enrichment analyses. </w:t>
      </w:r>
      <w:r w:rsidRPr="00D37639">
        <w:rPr>
          <w:rFonts w:ascii="Times New Roman" w:eastAsia="Times New Roman" w:hAnsi="Times New Roman" w:cs="Times New Roman"/>
        </w:rPr>
        <w:t xml:space="preserve">Linear regression was used for comparisons between SOX5 expression in the microarray and continuous phenotypes and logistic regression was used to analyze the association between SOX5 expression and T2D status. </w:t>
      </w:r>
      <w:r>
        <w:rPr>
          <w:rFonts w:ascii="Times New Roman" w:eastAsia="Times New Roman" w:hAnsi="Times New Roman" w:cs="Times New Roman"/>
        </w:rPr>
        <w:t xml:space="preserve">Details on the statistical procedure used to analyze data from specific methods are given in the relevant sections. </w:t>
      </w:r>
      <w:r w:rsidRPr="00D37639">
        <w:rPr>
          <w:rFonts w:ascii="Times New Roman" w:eastAsia="Times New Roman" w:hAnsi="Times New Roman" w:cs="Times New Roman"/>
        </w:rPr>
        <w:t>Statistical analyses were performed using R,</w:t>
      </w:r>
      <w:ins w:id="67" w:author="Eduardo" w:date="2014-06-12T11:22:00Z">
        <w:r w:rsidR="004A126E">
          <w:rPr>
            <w:rFonts w:ascii="Times New Roman" w:eastAsia="Times New Roman" w:hAnsi="Times New Roman" w:cs="Times New Roman"/>
          </w:rPr>
          <w:t xml:space="preserve"> </w:t>
        </w:r>
        <w:commentRangeStart w:id="68"/>
        <w:r w:rsidR="004A126E">
          <w:rPr>
            <w:rFonts w:ascii="Times New Roman" w:eastAsia="Times New Roman" w:hAnsi="Times New Roman" w:cs="Times New Roman"/>
          </w:rPr>
          <w:t>python</w:t>
        </w:r>
      </w:ins>
      <w:ins w:id="69" w:author="Eduardo" w:date="2014-06-12T11:23:00Z">
        <w:r w:rsidR="004A126E">
          <w:rPr>
            <w:rFonts w:ascii="Times New Roman" w:eastAsia="Times New Roman" w:hAnsi="Times New Roman" w:cs="Times New Roman"/>
          </w:rPr>
          <w:t xml:space="preserve"> 2.6</w:t>
        </w:r>
      </w:ins>
      <w:ins w:id="70" w:author="Eduardo" w:date="2014-06-12T11:22:00Z">
        <w:r w:rsidR="004A126E">
          <w:rPr>
            <w:rFonts w:ascii="Times New Roman" w:eastAsia="Times New Roman" w:hAnsi="Times New Roman" w:cs="Times New Roman"/>
          </w:rPr>
          <w:t xml:space="preserve"> (</w:t>
        </w:r>
      </w:ins>
      <w:ins w:id="71" w:author="Eduardo" w:date="2014-06-12T11:25:00Z">
        <w:r w:rsidR="004A126E">
          <w:rPr>
            <w:rFonts w:ascii="Times New Roman" w:eastAsia="Times New Roman" w:hAnsi="Times New Roman" w:cs="Times New Roman"/>
          </w:rPr>
          <w:t>additional packages</w:t>
        </w:r>
      </w:ins>
      <w:ins w:id="72" w:author="Eduardo" w:date="2014-06-12T11:27:00Z">
        <w:r w:rsidR="004A126E">
          <w:rPr>
            <w:rFonts w:ascii="Times New Roman" w:eastAsia="Times New Roman" w:hAnsi="Times New Roman" w:cs="Times New Roman"/>
          </w:rPr>
          <w:t xml:space="preserve">: </w:t>
        </w:r>
        <w:proofErr w:type="spellStart"/>
        <w:r w:rsidR="004A126E">
          <w:rPr>
            <w:rFonts w:ascii="Times New Roman" w:eastAsia="Times New Roman" w:hAnsi="Times New Roman" w:cs="Times New Roman"/>
          </w:rPr>
          <w:t>scipy</w:t>
        </w:r>
        <w:proofErr w:type="spellEnd"/>
        <w:r w:rsidR="004A126E">
          <w:rPr>
            <w:rFonts w:ascii="Times New Roman" w:eastAsia="Times New Roman" w:hAnsi="Times New Roman" w:cs="Times New Roman"/>
          </w:rPr>
          <w:t xml:space="preserve"> 0.7.0,</w:t>
        </w:r>
      </w:ins>
      <w:ins w:id="73" w:author="Eduardo" w:date="2014-06-12T11:25:00Z">
        <w:r w:rsidR="004A126E">
          <w:rPr>
            <w:rFonts w:ascii="Times New Roman" w:eastAsia="Times New Roman" w:hAnsi="Times New Roman" w:cs="Times New Roman"/>
          </w:rPr>
          <w:t xml:space="preserve"> fisher</w:t>
        </w:r>
      </w:ins>
      <w:ins w:id="74" w:author="Eduardo" w:date="2014-06-12T11:27:00Z">
        <w:r w:rsidR="004A126E">
          <w:rPr>
            <w:rFonts w:ascii="Times New Roman" w:eastAsia="Times New Roman" w:hAnsi="Times New Roman" w:cs="Times New Roman"/>
          </w:rPr>
          <w:t xml:space="preserve"> 0.1.0</w:t>
        </w:r>
      </w:ins>
      <w:ins w:id="75" w:author="Eduardo" w:date="2014-06-12T11:25:00Z">
        <w:r w:rsidR="004A126E">
          <w:rPr>
            <w:rFonts w:ascii="Times New Roman" w:eastAsia="Times New Roman" w:hAnsi="Times New Roman" w:cs="Times New Roman"/>
          </w:rPr>
          <w:t xml:space="preserve"> and </w:t>
        </w:r>
        <w:proofErr w:type="spellStart"/>
        <w:r w:rsidR="004A126E">
          <w:rPr>
            <w:rFonts w:ascii="Times New Roman" w:eastAsia="Times New Roman" w:hAnsi="Times New Roman" w:cs="Times New Roman"/>
          </w:rPr>
          <w:t>statsmodels</w:t>
        </w:r>
      </w:ins>
      <w:proofErr w:type="spellEnd"/>
      <w:ins w:id="76" w:author="Eduardo" w:date="2014-06-12T11:27:00Z">
        <w:r w:rsidR="004A126E">
          <w:rPr>
            <w:rFonts w:ascii="Times New Roman" w:eastAsia="Times New Roman" w:hAnsi="Times New Roman" w:cs="Times New Roman"/>
          </w:rPr>
          <w:t xml:space="preserve"> 0.4.0</w:t>
        </w:r>
      </w:ins>
      <w:ins w:id="77" w:author="Eduardo" w:date="2014-06-12T11:22:00Z">
        <w:r w:rsidR="004A126E">
          <w:rPr>
            <w:rFonts w:ascii="Times New Roman" w:eastAsia="Times New Roman" w:hAnsi="Times New Roman" w:cs="Times New Roman"/>
          </w:rPr>
          <w:t>),</w:t>
        </w:r>
      </w:ins>
      <w:r w:rsidRPr="00D37639">
        <w:rPr>
          <w:rFonts w:ascii="Times New Roman" w:eastAsia="Times New Roman" w:hAnsi="Times New Roman" w:cs="Times New Roman"/>
        </w:rPr>
        <w:t xml:space="preserve"> </w:t>
      </w:r>
      <w:commentRangeEnd w:id="68"/>
      <w:r w:rsidR="004A126E">
        <w:rPr>
          <w:rStyle w:val="Refdecomentrio"/>
        </w:rPr>
        <w:commentReference w:id="68"/>
      </w:r>
      <w:r w:rsidRPr="00D37639">
        <w:rPr>
          <w:rFonts w:ascii="Times New Roman" w:eastAsia="Times New Roman" w:hAnsi="Times New Roman" w:cs="Times New Roman"/>
        </w:rPr>
        <w:t>IBM SPSS Statistics (</w:t>
      </w:r>
      <w:proofErr w:type="spellStart"/>
      <w:r w:rsidRPr="00D37639">
        <w:rPr>
          <w:rFonts w:ascii="Times New Roman" w:eastAsia="Times New Roman" w:hAnsi="Times New Roman" w:cs="Times New Roman"/>
        </w:rPr>
        <w:t>ver</w:t>
      </w:r>
      <w:proofErr w:type="spellEnd"/>
      <w:r w:rsidRPr="00D37639">
        <w:rPr>
          <w:rFonts w:ascii="Times New Roman" w:eastAsia="Times New Roman" w:hAnsi="Times New Roman" w:cs="Times New Roman"/>
        </w:rPr>
        <w:t xml:space="preserve"> 20.0) or Excel.</w:t>
      </w:r>
      <w:r>
        <w:rPr>
          <w:rFonts w:ascii="Times New Roman" w:eastAsia="Times New Roman" w:hAnsi="Times New Roman" w:cs="Times New Roman"/>
        </w:rPr>
        <w:t xml:space="preserve"> </w:t>
      </w: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Pr="00D37639" w:rsidRDefault="00C66CC8" w:rsidP="00C66CC8">
      <w:pPr>
        <w:rPr>
          <w:rFonts w:ascii="Times New Roman" w:hAnsi="Times New Roman" w:cs="Times New Roman"/>
        </w:rPr>
      </w:pPr>
    </w:p>
    <w:p w:rsidR="00C66CC8" w:rsidRDefault="00C66CC8" w:rsidP="0082073F"/>
    <w:sectPr w:rsidR="00C66CC8" w:rsidSect="00765EB9"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Eduardo" w:date="2014-06-12T14:28:00Z" w:initials="E">
    <w:p w:rsidR="00863599" w:rsidRDefault="00863599">
      <w:pPr>
        <w:pStyle w:val="Textodecomentrio"/>
      </w:pPr>
      <w:r>
        <w:rPr>
          <w:rStyle w:val="Refdecomentrio"/>
        </w:rPr>
        <w:annotationRef/>
      </w:r>
      <w:r>
        <w:t xml:space="preserve">Eduardo </w:t>
      </w:r>
      <w:proofErr w:type="spellStart"/>
      <w:r>
        <w:t>Gusmao</w:t>
      </w:r>
      <w:proofErr w:type="spellEnd"/>
    </w:p>
  </w:comment>
  <w:comment w:id="64" w:author="Eduardo" w:date="2014-06-12T11:22:00Z" w:initials="E">
    <w:p w:rsidR="00F00030" w:rsidRDefault="00F00030">
      <w:pPr>
        <w:pStyle w:val="Textodecomentrio"/>
      </w:pPr>
      <w:r>
        <w:rPr>
          <w:rStyle w:val="Refdecomentrio"/>
        </w:rPr>
        <w:annotationRef/>
      </w:r>
      <w:r>
        <w:t xml:space="preserve">Eduardo </w:t>
      </w:r>
      <w:proofErr w:type="spellStart"/>
      <w:r>
        <w:t>Gusmao</w:t>
      </w:r>
      <w:proofErr w:type="spellEnd"/>
    </w:p>
  </w:comment>
  <w:comment w:id="68" w:author="Eduardo" w:date="2014-06-12T11:28:00Z" w:initials="E">
    <w:p w:rsidR="004A126E" w:rsidRDefault="004A126E">
      <w:pPr>
        <w:pStyle w:val="Textodecomentrio"/>
      </w:pPr>
      <w:r>
        <w:rPr>
          <w:rStyle w:val="Refdecomentrio"/>
        </w:rPr>
        <w:annotationRef/>
      </w:r>
      <w:r>
        <w:t xml:space="preserve">Eduardo </w:t>
      </w:r>
      <w:proofErr w:type="spellStart"/>
      <w:r>
        <w:t>Gusmao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1F0" w:rsidRDefault="00B151F0" w:rsidP="005F39BD">
      <w:r>
        <w:separator/>
      </w:r>
    </w:p>
  </w:endnote>
  <w:endnote w:type="continuationSeparator" w:id="0">
    <w:p w:rsidR="00B151F0" w:rsidRDefault="00B151F0" w:rsidP="005F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603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0030" w:rsidRDefault="00F0003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59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00030" w:rsidRDefault="00F000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1F0" w:rsidRDefault="00B151F0" w:rsidP="005F39BD">
      <w:r>
        <w:separator/>
      </w:r>
    </w:p>
  </w:footnote>
  <w:footnote w:type="continuationSeparator" w:id="0">
    <w:p w:rsidR="00B151F0" w:rsidRDefault="00B151F0" w:rsidP="005F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E8B"/>
    <w:multiLevelType w:val="hybridMultilevel"/>
    <w:tmpl w:val="026661EC"/>
    <w:lvl w:ilvl="0" w:tplc="FEACC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81988"/>
    <w:multiLevelType w:val="hybridMultilevel"/>
    <w:tmpl w:val="6D4C58F8"/>
    <w:lvl w:ilvl="0" w:tplc="0688D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trackRevisions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3195"/>
    <w:rsid w:val="00010F97"/>
    <w:rsid w:val="00077300"/>
    <w:rsid w:val="00081624"/>
    <w:rsid w:val="00164B91"/>
    <w:rsid w:val="001E10B6"/>
    <w:rsid w:val="002D0228"/>
    <w:rsid w:val="0038420E"/>
    <w:rsid w:val="00445FA0"/>
    <w:rsid w:val="00471AD1"/>
    <w:rsid w:val="004A126E"/>
    <w:rsid w:val="0050149E"/>
    <w:rsid w:val="005F39BD"/>
    <w:rsid w:val="00615B66"/>
    <w:rsid w:val="00681FDF"/>
    <w:rsid w:val="006F2F41"/>
    <w:rsid w:val="00765EB9"/>
    <w:rsid w:val="00781ED6"/>
    <w:rsid w:val="007D33CA"/>
    <w:rsid w:val="00813291"/>
    <w:rsid w:val="0082073F"/>
    <w:rsid w:val="00863599"/>
    <w:rsid w:val="008B287D"/>
    <w:rsid w:val="00955DC2"/>
    <w:rsid w:val="009F3453"/>
    <w:rsid w:val="00A4501B"/>
    <w:rsid w:val="00AA2452"/>
    <w:rsid w:val="00B151F0"/>
    <w:rsid w:val="00B751F3"/>
    <w:rsid w:val="00BE35CA"/>
    <w:rsid w:val="00C02EBB"/>
    <w:rsid w:val="00C66CC8"/>
    <w:rsid w:val="00C83923"/>
    <w:rsid w:val="00C97275"/>
    <w:rsid w:val="00CB78CF"/>
    <w:rsid w:val="00D83C9D"/>
    <w:rsid w:val="00DF5045"/>
    <w:rsid w:val="00E028F5"/>
    <w:rsid w:val="00E5024E"/>
    <w:rsid w:val="00F00030"/>
    <w:rsid w:val="00F11216"/>
    <w:rsid w:val="00F2517B"/>
    <w:rsid w:val="00FD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19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07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7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F39BD"/>
    <w:pPr>
      <w:tabs>
        <w:tab w:val="center" w:pos="4703"/>
        <w:tab w:val="right" w:pos="940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39BD"/>
  </w:style>
  <w:style w:type="paragraph" w:styleId="Rodap">
    <w:name w:val="footer"/>
    <w:basedOn w:val="Normal"/>
    <w:link w:val="RodapChar"/>
    <w:uiPriority w:val="99"/>
    <w:unhideWhenUsed/>
    <w:rsid w:val="005F39BD"/>
    <w:pPr>
      <w:tabs>
        <w:tab w:val="center" w:pos="4703"/>
        <w:tab w:val="right" w:pos="9406"/>
      </w:tabs>
    </w:pPr>
  </w:style>
  <w:style w:type="character" w:customStyle="1" w:styleId="RodapChar">
    <w:name w:val="Rodapé Char"/>
    <w:basedOn w:val="Fontepargpadro"/>
    <w:link w:val="Rodap"/>
    <w:uiPriority w:val="99"/>
    <w:rsid w:val="005F39BD"/>
  </w:style>
  <w:style w:type="character" w:styleId="Refdecomentrio">
    <w:name w:val="annotation reference"/>
    <w:basedOn w:val="Fontepargpadro"/>
    <w:uiPriority w:val="99"/>
    <w:semiHidden/>
    <w:unhideWhenUsed/>
    <w:rsid w:val="00F000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003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00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00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00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19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073F"/>
    <w:rPr>
      <w:rFonts w:ascii="Tahoma" w:hAnsi="Tahoma" w:cs="Tahoma"/>
      <w:sz w:val="16"/>
      <w:szCs w:val="16"/>
    </w:rPr>
  </w:style>
  <w:style w:type="character" w:customStyle="1" w:styleId="TextodebaloChar">
    <w:name w:val="Balloon Text Char"/>
    <w:basedOn w:val="Fontepargpadro"/>
    <w:link w:val="Textodebalo"/>
    <w:uiPriority w:val="99"/>
    <w:semiHidden/>
    <w:rsid w:val="008207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F39BD"/>
    <w:pPr>
      <w:tabs>
        <w:tab w:val="center" w:pos="4703"/>
        <w:tab w:val="right" w:pos="9406"/>
      </w:tabs>
    </w:pPr>
  </w:style>
  <w:style w:type="character" w:customStyle="1" w:styleId="CabealhoChar">
    <w:name w:val="Header Char"/>
    <w:basedOn w:val="Fontepargpadro"/>
    <w:link w:val="Cabealho"/>
    <w:uiPriority w:val="99"/>
    <w:rsid w:val="005F39BD"/>
  </w:style>
  <w:style w:type="paragraph" w:styleId="Rodap">
    <w:name w:val="footer"/>
    <w:basedOn w:val="Normal"/>
    <w:link w:val="RodapChar"/>
    <w:uiPriority w:val="99"/>
    <w:unhideWhenUsed/>
    <w:rsid w:val="005F39BD"/>
    <w:pPr>
      <w:tabs>
        <w:tab w:val="center" w:pos="4703"/>
        <w:tab w:val="right" w:pos="9406"/>
      </w:tabs>
    </w:pPr>
  </w:style>
  <w:style w:type="character" w:customStyle="1" w:styleId="RodapChar">
    <w:name w:val="Footer Char"/>
    <w:basedOn w:val="Fontepargpadro"/>
    <w:link w:val="Rodap"/>
    <w:uiPriority w:val="99"/>
    <w:rsid w:val="005F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29</Pages>
  <Words>6783</Words>
  <Characters>36632</Characters>
  <Application>Microsoft Office Word</Application>
  <DocSecurity>0</DocSecurity>
  <Lines>305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</Company>
  <LinksUpToDate>false</LinksUpToDate>
  <CharactersWithSpaces>43329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Nenonen</dc:creator>
  <cp:lastModifiedBy>Eduardo</cp:lastModifiedBy>
  <cp:revision>7</cp:revision>
  <cp:lastPrinted>2014-06-11T07:12:00Z</cp:lastPrinted>
  <dcterms:created xsi:type="dcterms:W3CDTF">2014-06-11T15:22:00Z</dcterms:created>
  <dcterms:modified xsi:type="dcterms:W3CDTF">2014-06-12T17:28:00Z</dcterms:modified>
</cp:coreProperties>
</file>